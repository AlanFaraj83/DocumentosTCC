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D3253" w:rsidRDefault="002F255C" w:rsidR="007B4485" w14:paraId="670A7ED0" w14:textId="77777777">
      <w:pPr>
        <w:spacing w:before="240"/>
        <w:ind w:firstLine="397"/>
        <w:jc w:val="center"/>
        <w:rPr>
          <w:b/>
          <w:sz w:val="32"/>
          <w:szCs w:val="32"/>
        </w:rPr>
      </w:pPr>
      <w:r>
        <w:rPr>
          <w:b/>
          <w:sz w:val="32"/>
          <w:szCs w:val="32"/>
        </w:rPr>
        <w:t>Sastrería</w:t>
      </w:r>
      <w:r w:rsidR="00AD43A4">
        <w:rPr>
          <w:b/>
          <w:sz w:val="32"/>
          <w:szCs w:val="32"/>
        </w:rPr>
        <w:t xml:space="preserve"> São Paulo</w:t>
      </w:r>
    </w:p>
    <w:p w:rsidRDefault="00B665EA" w:rsidR="00B665EA" w14:paraId="18AFED7F" w14:textId="346B5E9E">
      <w:pPr>
        <w:spacing w:before="240"/>
        <w:jc w:val="center"/>
        <w:rPr>
          <w:b/>
        </w:rPr>
      </w:pPr>
      <w:r>
        <w:rPr>
          <w:b/>
        </w:rPr>
        <w:t xml:space="preserve">Alan Faraj, Antonio Vicente Freire, </w:t>
      </w:r>
      <w:ins w:date="2018-03-20T16:51:00Z" w:author="biel Coelho" w:id="0">
        <w:r w:rsidR="00473BD7">
          <w:rPr>
            <w:b/>
          </w:rPr>
          <w:t xml:space="preserve">Gabriel Coelho, </w:t>
        </w:r>
      </w:ins>
      <w:r>
        <w:rPr>
          <w:b/>
        </w:rPr>
        <w:t xml:space="preserve">Evelyn Helena, Mayara Silva, Paola Barcellos e Rodolfo Rodrigues </w:t>
      </w:r>
    </w:p>
    <w:p w:rsidRPr="00B665EA" w:rsidRDefault="00A36AD4" w:rsidR="007B4485" w14:paraId="3036E53F" w14:textId="77777777">
      <w:pPr>
        <w:spacing w:before="240"/>
        <w:jc w:val="center"/>
      </w:pPr>
      <w:r w:rsidRPr="00B665EA">
        <w:t>Faculdade Impacta de Tecnologia</w:t>
      </w:r>
      <w:r w:rsidRPr="00B665EA">
        <w:br/>
        <w:t>São Paulo – SP – Brasil</w:t>
      </w:r>
      <w:r w:rsidRPr="00B665EA">
        <w:br/>
      </w:r>
    </w:p>
    <w:p w:rsidRPr="00A6753A" w:rsidRDefault="00D824A3" w:rsidR="007B4485" w14:paraId="45057FFF" w14:textId="77777777">
      <w:pPr>
        <w:spacing w:after="120"/>
        <w:jc w:val="center"/>
        <w:rPr>
          <w:rFonts w:hAnsi="Courier New" w:cs="Courier New" w:eastAsia="Courier New" w:ascii="Courier New"/>
          <w:sz w:val="20"/>
          <w:szCs w:val="20"/>
          <w:lang w:val="en-US"/>
          <w:rPrChange w:date="2018-04-03T10:55:00Z" w:author="aluno" w:id="1">
            <w:rPr>
              <w:rFonts w:hAnsi="Courier New" w:cs="Courier New" w:eastAsia="Courier New" w:ascii="Courier New"/>
              <w:sz w:val="20"/>
              <w:szCs w:val="20"/>
            </w:rPr>
          </w:rPrChange>
        </w:rPr>
        <w:sectPr w:rsidRPr="00A6753A" w:rsidR="007B4485">
          <w:headerReference r:id="rId7" w:type="even"/>
          <w:headerReference r:id="rId8" w:type="default"/>
          <w:footerReference r:id="rId9" w:type="even"/>
          <w:footerReference r:id="rId10" w:type="first"/>
          <w:pgSz w:w="11907" w:h="16840"/>
          <w:pgMar w:gutter="0" w:bottom="1418" w:left="1701" w:footer="964" w:top="1985" w:right="1701" w:header="964"/>
          <w:pgNumType w:start="101"/>
          <w:cols w:space="720"/>
        </w:sectPr>
      </w:pPr>
      <w:r w:rsidRPr="00A6753A">
        <w:rPr>
          <w:rFonts w:hAnsi="Courier New" w:cs="Courier New" w:eastAsia="Courier New" w:ascii="Courier New"/>
          <w:sz w:val="20"/>
          <w:szCs w:val="20"/>
          <w:lang w:val="en-US"/>
          <w:rPrChange w:date="2018-04-03T10:55:00Z" w:author="aluno" w:id="6">
            <w:rPr>
              <w:rFonts w:hAnsi="Courier New" w:cs="Courier New" w:eastAsia="Courier New" w:ascii="Courier New"/>
              <w:sz w:val="20"/>
              <w:szCs w:val="20"/>
            </w:rPr>
          </w:rPrChange>
        </w:rPr>
        <w:t>grupoope06@gmail.com</w:t>
      </w:r>
    </w:p>
    <w:p w:rsidRPr="00D5644F" w:rsidRDefault="00A36AD4" w:rsidR="007B4485" w14:paraId="7F0C38DE" w14:textId="77777777">
      <w:pPr>
        <w:spacing w:after="120"/>
        <w:ind w:left="454" w:right="454"/>
        <w:rPr>
          <w:i/>
          <w:lang w:val="en-US"/>
          <w:rPrChange w:date="2018-03-20T10:44:00Z" w:author="aluno" w:id="7">
            <w:rPr>
              <w:i/>
            </w:rPr>
          </w:rPrChange>
        </w:rPr>
      </w:pPr>
      <w:r w:rsidRPr="001D3253">
        <w:rPr>
          <w:b/>
          <w:i/>
          <w:lang w:val="en-US"/>
        </w:rPr>
        <w:t>Abstract.</w:t>
      </w:r>
      <w:r w:rsidRPr="001D3253">
        <w:rPr>
          <w:i/>
          <w:lang w:val="en-US"/>
        </w:rPr>
        <w:t xml:space="preserve"> </w:t>
      </w:r>
      <w:r w:rsidRPr="00D5644F" w:rsidR="005D10BD">
        <w:rPr>
          <w:i/>
          <w:iCs/>
          <w:shd w:val="clear" w:color="auto" w:fill="FFFFFF"/>
          <w:lang w:val="en-US"/>
          <w:rPrChange w:date="2018-03-20T10:44:00Z" w:author="aluno" w:id="8">
            <w:rPr>
              <w:i/>
              <w:iCs/>
              <w:shd w:val="clear" w:color="auto" w:fill="FFFFFF"/>
            </w:rPr>
          </w:rPrChange>
        </w:rPr>
        <w:t>Sastrería São Paulo is a enterprise of tailor’s shop that wish implement a system that helps have stock control, cashier, client registration and product handling, facilitating the management and e agility of service for your clients</w:t>
      </w:r>
      <w:r w:rsidRPr="00D5644F" w:rsidR="00E7466F">
        <w:rPr>
          <w:i/>
          <w:iCs/>
          <w:shd w:val="clear" w:color="auto" w:fill="FFFFFF"/>
          <w:lang w:val="en-US"/>
          <w:rPrChange w:date="2018-03-20T10:44:00Z" w:author="aluno" w:id="9">
            <w:rPr>
              <w:i/>
              <w:iCs/>
              <w:shd w:val="clear" w:color="auto" w:fill="FFFFFF"/>
            </w:rPr>
          </w:rPrChange>
        </w:rPr>
        <w:t>.</w:t>
      </w:r>
    </w:p>
    <w:p w:rsidRPr="00B665EA" w:rsidRDefault="00A36AD4" w:rsidR="007B4485" w14:paraId="12EE97AF" w14:textId="77777777">
      <w:pPr>
        <w:spacing w:after="120"/>
        <w:ind w:left="454" w:right="454"/>
        <w:rPr>
          <w:i/>
        </w:rPr>
      </w:pPr>
      <w:r w:rsidRPr="00B665EA">
        <w:rPr>
          <w:b/>
          <w:i/>
        </w:rPr>
        <w:t>Resumo.</w:t>
      </w:r>
      <w:r w:rsidRPr="00B665EA">
        <w:rPr>
          <w:i/>
        </w:rPr>
        <w:t xml:space="preserve"> </w:t>
      </w:r>
      <w:r w:rsidR="003E4979">
        <w:rPr>
          <w:i/>
        </w:rPr>
        <w:t xml:space="preserve">Sastrería São Paulo </w:t>
      </w:r>
      <w:r w:rsidR="009379B7">
        <w:rPr>
          <w:i/>
        </w:rPr>
        <w:t xml:space="preserve">é uma empresa de alfaiataria que </w:t>
      </w:r>
      <w:r w:rsidR="003E4979">
        <w:rPr>
          <w:i/>
        </w:rPr>
        <w:t>deseja implementar um sistema que ajude a ter controle sobre o estoque, caixa, cadastro de clientes e remanejo de produtos, facilitando o</w:t>
      </w:r>
      <w:r w:rsidR="009379B7">
        <w:rPr>
          <w:i/>
        </w:rPr>
        <w:t xml:space="preserve"> gerenciamento</w:t>
      </w:r>
      <w:r w:rsidR="003E4979">
        <w:rPr>
          <w:i/>
        </w:rPr>
        <w:t xml:space="preserve"> e agilidade de serviço para seus clientes.</w:t>
      </w:r>
    </w:p>
    <w:p w:rsidRPr="00B665EA" w:rsidRDefault="00A36AD4" w:rsidR="007B4485" w14:paraId="663DD1F0" w14:textId="77777777">
      <w:pPr>
        <w:keepNext/>
        <w:spacing w:before="240"/>
        <w:jc w:val="left"/>
        <w:rPr>
          <w:b/>
          <w:sz w:val="26"/>
          <w:szCs w:val="26"/>
        </w:rPr>
      </w:pPr>
      <w:r w:rsidRPr="00B665EA">
        <w:rPr>
          <w:b/>
          <w:sz w:val="26"/>
          <w:szCs w:val="26"/>
        </w:rPr>
        <w:t>1. Introdução</w:t>
      </w:r>
    </w:p>
    <w:p w:rsidRDefault="00B665EA" w:rsidR="00196684" w:rsidP="00B665EA" w14:paraId="6CABDB52" w14:textId="08C01BAE">
      <w:pPr>
        <w:rPr>
          <w:ins w:date="2018-04-03T10:55:00Z" w:author="aluno" w:id="11"/>
        </w:rPr>
      </w:pPr>
      <w:r w:rsidRPr="00B665EA">
        <w:t xml:space="preserve">Fundada em 2015, a Sastrería São Paulo iniciou suas atividades oferecendo serviços </w:t>
      </w:r>
      <w:r>
        <w:t xml:space="preserve">voltados à área de alfaiataria </w:t>
      </w:r>
      <w:r w:rsidRPr="00B665EA">
        <w:t>no b</w:t>
      </w:r>
      <w:r>
        <w:t>airro da Barra Funda, São Paulo.</w:t>
      </w:r>
    </w:p>
    <w:p w:rsidRDefault="00A6753A" w:rsidR="00A6753A" w:rsidP="00B665EA" w14:paraId="4CF2A891" w14:textId="0B8E3D0B">
      <w:ins w:date="2018-04-03T10:55:00Z" w:author="aluno" w:id="12">
        <w:r>
          <w:tab/>
        </w:r>
      </w:ins>
      <w:ins w:date="2018-04-03T10:58:00Z" w:author="aluno" w:id="13">
        <w:r>
          <w:rPr>
            <w:shd w:val="clear" w:color="auto" w:fill="FFFFFF"/>
          </w:rPr>
          <w:t>A</w:t>
        </w:r>
      </w:ins>
      <w:ins w:date="2018-04-03T10:56:00Z" w:author="aluno" w:id="14">
        <w:r w:rsidRPr="002F255C">
          <w:rPr>
            <w:shd w:val="clear" w:color="auto" w:fill="FFFFFF"/>
          </w:rPr>
          <w:t xml:space="preserve">tualmente ela atua sem sistema para gerenciar suas tarefas e o </w:t>
        </w:r>
        <w:r>
          <w:rPr>
            <w:shd w:val="clear" w:color="auto" w:fill="FFFFFF"/>
          </w:rPr>
          <w:t>movimento</w:t>
        </w:r>
        <w:r w:rsidRPr="002F255C">
          <w:rPr>
            <w:shd w:val="clear" w:color="auto" w:fill="FFFFFF"/>
          </w:rPr>
          <w:t xml:space="preserve"> financeiro,</w:t>
        </w:r>
        <w:r>
          <w:rPr>
            <w:shd w:val="clear" w:color="auto" w:fill="FFFFFF"/>
          </w:rPr>
          <w:t xml:space="preserve"> onde tudo é </w:t>
        </w:r>
        <w:r w:rsidRPr="002F255C">
          <w:rPr>
            <w:shd w:val="clear" w:color="auto" w:fill="FFFFFF"/>
          </w:rPr>
          <w:t>feito manualmente</w:t>
        </w:r>
        <w:r>
          <w:rPr>
            <w:shd w:val="clear" w:color="auto" w:fill="FFFFFF"/>
          </w:rPr>
          <w:t>,</w:t>
        </w:r>
        <w:r w:rsidRPr="002F255C">
          <w:rPr>
            <w:shd w:val="clear" w:color="auto" w:fill="FFFFFF"/>
          </w:rPr>
          <w:t xml:space="preserve"> o que gera </w:t>
        </w:r>
        <w:r>
          <w:rPr>
            <w:shd w:val="clear" w:color="auto" w:fill="FFFFFF"/>
          </w:rPr>
          <w:t>falta de controle dos produtos, da movimentaç</w:t>
        </w:r>
      </w:ins>
      <w:ins w:date="2018-04-03T10:57:00Z" w:author="aluno" w:id="15">
        <w:r>
          <w:rPr>
            <w:shd w:val="clear" w:color="auto" w:fill="FFFFFF"/>
          </w:rPr>
          <w:t xml:space="preserve">ão financeira do caixa e dos dados dos clientes. </w:t>
        </w:r>
      </w:ins>
    </w:p>
    <w:p w:rsidRDefault="00B665EA" w:rsidR="00A6753A" w:rsidP="002F255C" w14:paraId="49ABAAD6" w14:textId="77777777">
      <w:pPr>
        <w:rPr>
          <w:ins w:date="2018-04-03T11:04:00Z" w:author="aluno" w:id="16"/>
        </w:rPr>
      </w:pPr>
      <w:r w:rsidRPr="00196684">
        <w:rPr>
          <w:i/>
        </w:rPr>
        <w:tab/>
      </w:r>
      <w:r w:rsidRPr="00196684">
        <w:t>Com foco</w:t>
      </w:r>
      <w:ins w:date="2018-04-03T11:01:00Z" w:author="aluno" w:id="17">
        <w:r w:rsidR="00A6753A">
          <w:t xml:space="preserve"> principal</w:t>
        </w:r>
      </w:ins>
      <w:r w:rsidRPr="00196684">
        <w:t xml:space="preserve"> em aprimorar a qualidade de seus serviços, a Sastrería deseja implementar </w:t>
      </w:r>
      <w:r w:rsidR="00196684">
        <w:t>um</w:t>
      </w:r>
      <w:r w:rsidRPr="00196684">
        <w:t xml:space="preserve"> sistema de </w:t>
      </w:r>
      <w:r w:rsidR="00196684">
        <w:t>gerenciamento e controle dos</w:t>
      </w:r>
      <w:r w:rsidRPr="00196684">
        <w:t xml:space="preserve"> produtos em substituição aos seus documentos, q</w:t>
      </w:r>
      <w:r w:rsidR="00F745C6">
        <w:t xml:space="preserve">ue são armazenados em arquivos. </w:t>
      </w:r>
      <w:r w:rsidRPr="00196684">
        <w:t>Espera-se que o atendimento ao cliente seja mais eficaz e rápido, redu</w:t>
      </w:r>
      <w:r w:rsidR="00273830">
        <w:t xml:space="preserve">zindo custos e tempo de espera. </w:t>
      </w:r>
      <w:r w:rsidRPr="00196684">
        <w:t>Com a implementação do gerenciamento e controle, haverá simplificação dos proce</w:t>
      </w:r>
      <w:r w:rsidR="00273830">
        <w:t>ssos administrativos da empresa</w:t>
      </w:r>
      <w:ins w:date="2018-04-03T11:02:00Z" w:author="aluno" w:id="18">
        <w:r w:rsidR="00A6753A">
          <w:t xml:space="preserve"> e maior controle das operações realizadas. </w:t>
        </w:r>
      </w:ins>
    </w:p>
    <w:p w:rsidDel="0045167A" w:rsidRDefault="00A6753A" w:rsidR="002F255C" w:rsidP="002F255C" w14:paraId="1809D1A7" w14:textId="7F412620">
      <w:pPr>
        <w:rPr>
          <w:del w:date="2018-04-03T11:14:00Z" w:author="aluno" w:id="19"/>
        </w:rPr>
      </w:pPr>
      <w:ins w:date="2018-04-03T11:04:00Z" w:author="aluno" w:id="20">
        <w:r>
          <w:tab/>
          <w:t>Para isso será utilizada a tec</w:t>
        </w:r>
      </w:ins>
      <w:ins w:date="2018-04-03T11:05:00Z" w:author="aluno" w:id="21">
        <w:r>
          <w:t xml:space="preserve">nologias </w:t>
        </w:r>
      </w:ins>
      <w:ins w:date="2018-04-03T11:13:00Z" w:author="aluno" w:id="22">
        <w:r>
          <w:t xml:space="preserve">de pontas </w:t>
        </w:r>
      </w:ins>
      <w:ins w:date="2018-04-03T11:05:00Z" w:author="aluno" w:id="23">
        <w:r>
          <w:t xml:space="preserve">para gerenciar o controle financeiro e administrativo </w:t>
        </w:r>
      </w:ins>
      <w:ins w:date="2018-04-03T11:13:00Z" w:author="aluno" w:id="24">
        <w:r>
          <w:t xml:space="preserve">da empresa. </w:t>
        </w:r>
      </w:ins>
      <w:del w:date="2018-04-03T11:02:00Z" w:author="aluno" w:id="25">
        <w:r w:rsidDel="00A6753A" w:rsidR="00273830">
          <w:delText>.</w:delText>
        </w:r>
      </w:del>
    </w:p>
    <w:p w:rsidRDefault="002F255C" w:rsidR="002F255C" w:rsidP="002F255C" w14:paraId="4BBCA6B2" w14:textId="77777777"/>
    <w:p w:rsidRDefault="002F255C" w:rsidR="002F255C" w:rsidP="002F255C" w14:paraId="1F53C8E4" w14:textId="77777777"/>
    <w:p w:rsidRPr="0038722A" w:rsidDel="0038722A" w:rsidRDefault="00A36AD4" w:rsidR="002F255C" w:rsidP="0038722A" w14:paraId="6C4E9E94" w14:textId="101897F7">
      <w:pPr>
        <w:pStyle w:val="PargrafodaLista"/>
        <w:numPr>
          <w:ilvl w:val="1"/>
          <w:numId w:val="2"/>
        </w:numPr>
        <w:rPr>
          <w:del w:date="2018-04-03T10:38:00Z" w:author="Toni Vicente" w:id="26"/>
          <w:rPrChange w:date="2018-04-03T10:38:00Z" w:author="Toni Vicente" w:id="27">
            <w:rPr>
              <w:del w:date="2018-04-03T10:38:00Z" w:author="Toni Vicente" w:id="28"/>
              <w:b/>
            </w:rPr>
          </w:rPrChange>
        </w:rPr>
      </w:pPr>
      <w:commentRangeStart w:id="0"/>
      <w:r w:rsidRPr="002F255C">
        <w:rPr>
          <w:b/>
        </w:rPr>
        <w:t>Apresentação do Problema</w:t>
      </w:r>
    </w:p>
    <w:p w:rsidRPr="002F255C" w:rsidRDefault="0038722A" w:rsidR="0038722A" w:rsidP="002F255C" w14:paraId="1A8A90A3" w14:textId="77777777">
      <w:pPr>
        <w:pStyle w:val="PargrafodaLista"/>
        <w:numPr>
          <w:ilvl w:val="1"/>
          <w:numId w:val="2"/>
        </w:numPr>
        <w:rPr>
          <w:ins w:date="2018-04-03T10:38:00Z" w:author="Toni Vicente" w:id="30"/>
        </w:rPr>
      </w:pPr>
    </w:p>
    <w:p w:rsidRPr="0038722A" w:rsidDel="0038722A" w:rsidRDefault="002F255C" w:rsidR="002F255C" w14:paraId="1F26861C" w14:textId="77777777">
      <w:pPr>
        <w:pStyle w:val="PargrafodaLista"/>
        <w:ind w:left="420"/>
        <w:rPr>
          <w:del w:date="2018-04-03T10:38:00Z" w:author="Toni Vicente" w:id="31"/>
          <w:shd w:val="clear" w:color="auto" w:fill="FFFFFF"/>
        </w:rPr>
      </w:pPr>
    </w:p>
    <w:p w:rsidRDefault="00F72238" w:rsidR="00C92FFB" w14:paraId="49F164B8" w14:textId="08D67CB5">
      <w:pPr>
        <w:pStyle w:val="PargrafodaLista"/>
        <w:ind w:left="420"/>
        <w:rPr>
          <w:ins w:date="2018-04-03T10:20:00Z" w:author="Toni Vicente" w:id="32"/>
        </w:rPr>
      </w:pPr>
      <w:del w:date="2018-04-03T10:38:00Z" w:author="Toni Vicente" w:id="33">
        <w:commentRangeEnd w:id="0"/>
        <w:r>
          <w:rPr>
            <w:rStyle w:val="CommentReference"/>
          </w:rPr>
          <w:commentReference w:id="0"/>
        </w:r>
        <w:r w:rsidRPr="0038722A" w:rsidDel="0038722A">
          <w:rPr>
            <w:shd w:val="clear" w:color="auto" w:fill="FFFFFF"/>
          </w:rPr>
          <w:delText xml:space="preserve">A Sastrería São Paulo é uma alfaiataria que realiza ajustes e reparos de roupas, atualmente ela </w:delText>
        </w:r>
        <w:r w:rsidRPr="0038722A" w:rsidDel="00A6753A">
          <w:rPr>
            <w:shd w:val="clear" w:color="auto" w:fill="FFFFFF"/>
          </w:rPr>
          <w:delText>a</w:delText>
        </w:r>
        <w:r w:rsidRPr="0038722A" w:rsidDel="0038722A">
          <w:rPr>
            <w:shd w:val="clear" w:color="auto" w:fill="FFFFFF"/>
          </w:rPr>
          <w:delText xml:space="preserve">ua sem sistema para gerenciar suas tarefas e o controle financeiro, tudo isso é feito manualmente o que gera perda de receita e velocidade em suas operações, alguns dos principais problemas é a falta de controle de valores cobrados de seus clientes, a perda de peças da parte das lojas colaboradoras e serem reenviadas para o mesmo serviço, falta de controle de cadastros de clientes </w:delText>
        </w:r>
      </w:del>
      <w:del w:date="2018-04-03T10:20:00Z" w:author="Toni Vicente" w:id="34">
        <w:r w:rsidRPr="0038722A" w:rsidDel="00C92FFB">
          <w:rPr>
            <w:shd w:val="clear" w:color="auto" w:fill="FFFFFF"/>
          </w:rPr>
          <w:delText xml:space="preserve">e </w:delText>
        </w:r>
      </w:del>
      <w:del w:date="2018-04-03T10:38:00Z" w:author="Toni Vicente" w:id="35">
        <w:r w:rsidRPr="0038722A" w:rsidDel="0038722A">
          <w:rPr>
            <w:shd w:val="clear" w:color="auto" w:fill="FFFFFF"/>
          </w:rPr>
          <w:delText>controle estoque.</w:delText>
        </w:r>
      </w:del>
    </w:p>
    <w:p w:rsidRDefault="00C92FFB" w:rsidR="0038722A" w:rsidP="00C92FFB" w14:paraId="478BBF26" w14:textId="79EEA705">
      <w:pPr>
        <w:pStyle w:val="PargrafodaLista"/>
        <w:ind w:left="420"/>
        <w:rPr>
          <w:ins w:date="2018-04-03T10:37:00Z" w:author="Toni Vicente" w:id="36"/>
          <w:shd w:val="clear" w:color="auto" w:fill="FFFFFF"/>
        </w:rPr>
      </w:pPr>
      <w:ins w:date="2018-04-03T10:20:00Z" w:author="Toni Vicente" w:id="37">
        <w:r w:rsidRPr="002F255C">
          <w:rPr>
            <w:shd w:val="clear" w:color="auto" w:fill="FFFFFF"/>
          </w:rPr>
          <w:t xml:space="preserve">A Sastrería São Paulo é uma alfaiataria que realiza ajustes e reparos de roupas, </w:t>
        </w:r>
      </w:ins>
      <w:ins w:date="2018-04-03T10:58:00Z" w:author="aluno" w:id="38">
        <w:r w:rsidR="00A6753A">
          <w:rPr>
            <w:shd w:val="clear" w:color="auto" w:fill="FFFFFF"/>
          </w:rPr>
          <w:t>porém atualmente realiza todas as operaç</w:t>
        </w:r>
      </w:ins>
      <w:ins w:date="2018-04-03T10:59:00Z" w:author="aluno" w:id="39">
        <w:r w:rsidR="00A6753A">
          <w:rPr>
            <w:shd w:val="clear" w:color="auto" w:fill="FFFFFF"/>
          </w:rPr>
          <w:t xml:space="preserve">ões manualmente. Dificultando a eficácia </w:t>
        </w:r>
      </w:ins>
      <w:ins w:date="2018-04-03T11:08:00Z" w:author="aluno" w:id="40">
        <w:r w:rsidR="00A6753A">
          <w:rPr>
            <w:shd w:val="clear" w:color="auto" w:fill="FFFFFF"/>
          </w:rPr>
          <w:t xml:space="preserve">e gerenciamento </w:t>
        </w:r>
      </w:ins>
      <w:ins w:date="2018-04-03T10:59:00Z" w:author="aluno" w:id="41">
        <w:r w:rsidR="00A6753A">
          <w:rPr>
            <w:shd w:val="clear" w:color="auto" w:fill="FFFFFF"/>
          </w:rPr>
          <w:t>de produç</w:t>
        </w:r>
      </w:ins>
      <w:ins w:date="2018-04-03T11:00:00Z" w:author="aluno" w:id="42">
        <w:r w:rsidR="00A6753A">
          <w:rPr>
            <w:shd w:val="clear" w:color="auto" w:fill="FFFFFF"/>
          </w:rPr>
          <w:t>ão e serviços da empresa.</w:t>
        </w:r>
      </w:ins>
      <w:ins w:date="2018-04-03T10:20:00Z" w:author="Toni Vicente" w:id="43">
        <w:del w:date="2018-04-03T10:58:00Z" w:author="aluno" w:id="44">
          <w:r w:rsidRPr="002F255C" w:rsidDel="00A6753A">
            <w:rPr>
              <w:shd w:val="clear" w:color="auto" w:fill="FFFFFF"/>
            </w:rPr>
            <w:delText xml:space="preserve">atualmente ela atua sem sistema para gerenciar suas tarefas e o </w:delText>
          </w:r>
        </w:del>
      </w:ins>
      <w:ins w:date="2018-04-03T10:37:00Z" w:author="Toni Vicente" w:id="45">
        <w:del w:date="2018-04-03T10:58:00Z" w:author="aluno" w:id="46">
          <w:r w:rsidDel="00A6753A" w:rsidR="0038722A">
            <w:rPr>
              <w:shd w:val="clear" w:color="auto" w:fill="FFFFFF"/>
            </w:rPr>
            <w:delText>movimento</w:delText>
          </w:r>
        </w:del>
      </w:ins>
      <w:ins w:date="2018-04-03T10:20:00Z" w:author="Toni Vicente" w:id="47">
        <w:del w:date="2018-04-03T10:58:00Z" w:author="aluno" w:id="48">
          <w:r w:rsidRPr="002F255C" w:rsidDel="00A6753A">
            <w:rPr>
              <w:shd w:val="clear" w:color="auto" w:fill="FFFFFF"/>
            </w:rPr>
            <w:delText xml:space="preserve"> financeiro,</w:delText>
          </w:r>
        </w:del>
      </w:ins>
      <w:ins w:date="2018-04-03T10:21:00Z" w:author="Toni Vicente" w:id="49">
        <w:del w:date="2018-04-03T10:58:00Z" w:author="aluno" w:id="50">
          <w:r w:rsidDel="00A6753A">
            <w:rPr>
              <w:shd w:val="clear" w:color="auto" w:fill="FFFFFF"/>
            </w:rPr>
            <w:delText xml:space="preserve"> onde tudo é </w:delText>
          </w:r>
        </w:del>
      </w:ins>
      <w:ins w:date="2018-04-03T10:20:00Z" w:author="Toni Vicente" w:id="51">
        <w:del w:date="2018-04-03T10:58:00Z" w:author="aluno" w:id="52">
          <w:r w:rsidRPr="002F255C" w:rsidDel="00A6753A">
            <w:rPr>
              <w:shd w:val="clear" w:color="auto" w:fill="FFFFFF"/>
            </w:rPr>
            <w:delText xml:space="preserve">feito manualmente o que gera </w:delText>
          </w:r>
        </w:del>
      </w:ins>
      <w:ins w:date="2018-04-03T10:23:00Z" w:author="Toni Vicente" w:id="53">
        <w:del w:date="2018-04-03T10:58:00Z" w:author="aluno" w:id="54">
          <w:r w:rsidDel="00A6753A">
            <w:rPr>
              <w:shd w:val="clear" w:color="auto" w:fill="FFFFFF"/>
            </w:rPr>
            <w:delText>falta de controle dos produtos</w:delText>
          </w:r>
        </w:del>
      </w:ins>
      <w:ins w:date="2018-04-03T10:20:00Z" w:author="Toni Vicente" w:id="55">
        <w:del w:date="2018-04-03T10:58:00Z" w:author="aluno" w:id="56">
          <w:r w:rsidRPr="002F255C" w:rsidDel="00A6753A">
            <w:rPr>
              <w:shd w:val="clear" w:color="auto" w:fill="FFFFFF"/>
            </w:rPr>
            <w:delText xml:space="preserve"> e velocidade em suas o</w:delText>
          </w:r>
        </w:del>
      </w:ins>
      <w:ins w:date="2018-04-03T10:22:00Z" w:author="Toni Vicente" w:id="57">
        <w:del w:date="2018-04-03T10:58:00Z" w:author="aluno" w:id="58">
          <w:r w:rsidDel="00A6753A">
            <w:rPr>
              <w:shd w:val="clear" w:color="auto" w:fill="FFFFFF"/>
            </w:rPr>
            <w:delText>p</w:delText>
          </w:r>
        </w:del>
      </w:ins>
      <w:ins w:date="2018-04-03T10:20:00Z" w:author="Toni Vicente" w:id="59">
        <w:del w:date="2018-04-03T10:58:00Z" w:author="aluno" w:id="60">
          <w:r w:rsidRPr="002F255C" w:rsidDel="00A6753A">
            <w:rPr>
              <w:shd w:val="clear" w:color="auto" w:fill="FFFFFF"/>
            </w:rPr>
            <w:delText>erações</w:delText>
          </w:r>
        </w:del>
      </w:ins>
      <w:ins w:date="2018-04-03T10:37:00Z" w:author="Toni Vicente" w:id="61">
        <w:del w:date="2018-04-03T10:58:00Z" w:author="aluno" w:id="62">
          <w:r w:rsidDel="00A6753A" w:rsidR="0038722A">
            <w:rPr>
              <w:shd w:val="clear" w:color="auto" w:fill="FFFFFF"/>
            </w:rPr>
            <w:delText xml:space="preserve">. </w:delText>
          </w:r>
        </w:del>
      </w:ins>
    </w:p>
    <w:p w:rsidRDefault="0038722A" w:rsidR="0038722A" w:rsidP="00C92FFB" w14:paraId="7D9731F2" w14:textId="31138799">
      <w:pPr>
        <w:pStyle w:val="PargrafodaLista"/>
        <w:ind w:left="420"/>
        <w:rPr>
          <w:ins w:date="2018-04-03T10:43:00Z" w:author="Toni Vicente" w:id="63"/>
          <w:shd w:val="clear" w:color="auto" w:fill="FFFFFF"/>
        </w:rPr>
      </w:pPr>
      <w:ins w:date="2018-04-03T10:37:00Z" w:author="Toni Vicente" w:id="64">
        <w:r>
          <w:rPr>
            <w:shd w:val="clear" w:color="auto" w:fill="FFFFFF"/>
          </w:rPr>
          <w:tab/>
          <w:t>A</w:t>
        </w:r>
      </w:ins>
      <w:ins w:date="2018-04-03T10:20:00Z" w:author="Toni Vicente" w:id="65">
        <w:r w:rsidRPr="002F255C" w:rsidR="00C92FFB">
          <w:rPr>
            <w:shd w:val="clear" w:color="auto" w:fill="FFFFFF"/>
          </w:rPr>
          <w:t>lguns dos principais problemas é a falta de controle de valores cobrados,</w:t>
        </w:r>
      </w:ins>
      <w:ins w:date="2018-04-03T10:25:00Z" w:author="Toni Vicente" w:id="66">
        <w:r w:rsidR="00C92FFB">
          <w:rPr>
            <w:shd w:val="clear" w:color="auto" w:fill="FFFFFF"/>
          </w:rPr>
          <w:t xml:space="preserve"> poi</w:t>
        </w:r>
      </w:ins>
      <w:ins w:date="2018-04-03T10:28:00Z" w:author="Toni Vicente" w:id="67">
        <w:r w:rsidR="00B67200">
          <w:rPr>
            <w:shd w:val="clear" w:color="auto" w:fill="FFFFFF"/>
          </w:rPr>
          <w:t xml:space="preserve">s os orçamentos </w:t>
        </w:r>
      </w:ins>
      <w:ins w:date="2018-04-03T10:27:00Z" w:author="Toni Vicente" w:id="68">
        <w:r w:rsidR="00B67200">
          <w:rPr>
            <w:shd w:val="clear" w:color="auto" w:fill="FFFFFF"/>
          </w:rPr>
          <w:t>passados para os clientes, as ve</w:t>
        </w:r>
      </w:ins>
      <w:ins w:date="2018-04-03T10:30:00Z" w:author="Toni Vicente" w:id="69">
        <w:r w:rsidR="00B67200">
          <w:rPr>
            <w:shd w:val="clear" w:color="auto" w:fill="FFFFFF"/>
          </w:rPr>
          <w:t>zes,</w:t>
        </w:r>
      </w:ins>
      <w:ins w:date="2018-04-03T10:29:00Z" w:author="Toni Vicente" w:id="70">
        <w:r w:rsidR="00B67200">
          <w:rPr>
            <w:shd w:val="clear" w:color="auto" w:fill="FFFFFF"/>
          </w:rPr>
          <w:t xml:space="preserve"> </w:t>
        </w:r>
      </w:ins>
      <w:ins w:date="2018-04-03T10:48:00Z" w:author="Toni Vicente" w:id="71">
        <w:r w:rsidR="00442642">
          <w:rPr>
            <w:shd w:val="clear" w:color="auto" w:fill="FFFFFF"/>
          </w:rPr>
          <w:t>gera</w:t>
        </w:r>
      </w:ins>
      <w:ins w:date="2018-04-03T10:28:00Z" w:author="Toni Vicente" w:id="72">
        <w:r w:rsidR="00B67200">
          <w:rPr>
            <w:shd w:val="clear" w:color="auto" w:fill="FFFFFF"/>
          </w:rPr>
          <w:t xml:space="preserve"> </w:t>
        </w:r>
      </w:ins>
      <w:ins w:date="2018-04-03T10:48:00Z" w:author="Toni Vicente" w:id="73">
        <w:r w:rsidR="00442642">
          <w:rPr>
            <w:shd w:val="clear" w:color="auto" w:fill="FFFFFF"/>
          </w:rPr>
          <w:t xml:space="preserve">conflito de </w:t>
        </w:r>
      </w:ins>
      <w:ins w:date="2018-04-03T10:30:00Z" w:author="Toni Vicente" w:id="74">
        <w:r w:rsidR="00B67200">
          <w:rPr>
            <w:shd w:val="clear" w:color="auto" w:fill="FFFFFF"/>
          </w:rPr>
          <w:t>valores</w:t>
        </w:r>
      </w:ins>
      <w:ins w:date="2018-04-03T10:28:00Z" w:author="Toni Vicente" w:id="75">
        <w:r w:rsidR="00B67200">
          <w:rPr>
            <w:shd w:val="clear" w:color="auto" w:fill="FFFFFF"/>
          </w:rPr>
          <w:t xml:space="preserve"> passado</w:t>
        </w:r>
      </w:ins>
      <w:ins w:date="2018-04-03T10:38:00Z" w:author="Toni Vicente" w:id="76">
        <w:r>
          <w:rPr>
            <w:shd w:val="clear" w:color="auto" w:fill="FFFFFF"/>
          </w:rPr>
          <w:t>s</w:t>
        </w:r>
      </w:ins>
      <w:ins w:date="2018-04-03T10:28:00Z" w:author="Toni Vicente" w:id="77">
        <w:r w:rsidR="00B67200">
          <w:rPr>
            <w:shd w:val="clear" w:color="auto" w:fill="FFFFFF"/>
          </w:rPr>
          <w:t xml:space="preserve"> pelos</w:t>
        </w:r>
      </w:ins>
      <w:ins w:date="2018-04-03T10:30:00Z" w:author="Toni Vicente" w:id="78">
        <w:r w:rsidR="00B67200">
          <w:rPr>
            <w:shd w:val="clear" w:color="auto" w:fill="FFFFFF"/>
          </w:rPr>
          <w:t xml:space="preserve"> próp</w:t>
        </w:r>
      </w:ins>
      <w:ins w:date="2018-04-03T10:31:00Z" w:author="Toni Vicente" w:id="79">
        <w:r w:rsidR="00B67200">
          <w:rPr>
            <w:shd w:val="clear" w:color="auto" w:fill="FFFFFF"/>
          </w:rPr>
          <w:t>r</w:t>
        </w:r>
      </w:ins>
      <w:ins w:date="2018-04-03T10:30:00Z" w:author="Toni Vicente" w:id="80">
        <w:r w:rsidR="00B67200">
          <w:rPr>
            <w:shd w:val="clear" w:color="auto" w:fill="FFFFFF"/>
          </w:rPr>
          <w:t>ios</w:t>
        </w:r>
      </w:ins>
      <w:ins w:date="2018-04-03T10:28:00Z" w:author="Toni Vicente" w:id="81">
        <w:r w:rsidR="00B67200">
          <w:rPr>
            <w:shd w:val="clear" w:color="auto" w:fill="FFFFFF"/>
          </w:rPr>
          <w:t xml:space="preserve"> sócios</w:t>
        </w:r>
      </w:ins>
      <w:ins w:date="2018-04-03T10:31:00Z" w:author="Toni Vicente" w:id="82">
        <w:r w:rsidR="00B67200">
          <w:rPr>
            <w:shd w:val="clear" w:color="auto" w:fill="FFFFFF"/>
          </w:rPr>
          <w:t>, que por sua vez, não t</w:t>
        </w:r>
      </w:ins>
      <w:ins w:date="2018-04-03T10:33:00Z" w:author="Toni Vicente" w:id="83">
        <w:r w:rsidR="00B67200">
          <w:rPr>
            <w:shd w:val="clear" w:color="auto" w:fill="FFFFFF"/>
          </w:rPr>
          <w:t>ê</w:t>
        </w:r>
      </w:ins>
      <w:ins w:date="2018-04-03T10:31:00Z" w:author="Toni Vicente" w:id="84">
        <w:r w:rsidR="00B67200">
          <w:rPr>
            <w:shd w:val="clear" w:color="auto" w:fill="FFFFFF"/>
          </w:rPr>
          <w:t>m noções d</w:t>
        </w:r>
      </w:ins>
      <w:ins w:date="2018-04-03T10:34:00Z" w:author="Toni Vicente" w:id="85">
        <w:r w:rsidR="00B67200">
          <w:rPr>
            <w:shd w:val="clear" w:color="auto" w:fill="FFFFFF"/>
          </w:rPr>
          <w:t>o</w:t>
        </w:r>
      </w:ins>
      <w:ins w:date="2018-04-03T10:33:00Z" w:author="Toni Vicente" w:id="86">
        <w:r w:rsidR="00B67200">
          <w:rPr>
            <w:shd w:val="clear" w:color="auto" w:fill="FFFFFF"/>
          </w:rPr>
          <w:t xml:space="preserve"> controle </w:t>
        </w:r>
      </w:ins>
      <w:ins w:date="2018-04-03T10:34:00Z" w:author="Toni Vicente" w:id="87">
        <w:r w:rsidR="00B67200">
          <w:rPr>
            <w:shd w:val="clear" w:color="auto" w:fill="FFFFFF"/>
          </w:rPr>
          <w:t>do fechamento e movimentações</w:t>
        </w:r>
      </w:ins>
      <w:ins w:date="2018-04-03T10:35:00Z" w:author="Toni Vicente" w:id="88">
        <w:r w:rsidR="00B67200">
          <w:rPr>
            <w:shd w:val="clear" w:color="auto" w:fill="FFFFFF"/>
          </w:rPr>
          <w:t xml:space="preserve"> financeira</w:t>
        </w:r>
      </w:ins>
      <w:ins w:date="2018-04-03T10:34:00Z" w:author="Toni Vicente" w:id="89">
        <w:r w:rsidR="00B67200">
          <w:rPr>
            <w:shd w:val="clear" w:color="auto" w:fill="FFFFFF"/>
          </w:rPr>
          <w:t xml:space="preserve"> </w:t>
        </w:r>
      </w:ins>
      <w:ins w:date="2018-04-03T10:33:00Z" w:author="Toni Vicente" w:id="90">
        <w:r w:rsidR="00B67200">
          <w:rPr>
            <w:shd w:val="clear" w:color="auto" w:fill="FFFFFF"/>
          </w:rPr>
          <w:t>do caixa</w:t>
        </w:r>
      </w:ins>
      <w:ins w:date="2018-04-03T10:39:00Z" w:author="Toni Vicente" w:id="91">
        <w:r>
          <w:rPr>
            <w:shd w:val="clear" w:color="auto" w:fill="FFFFFF"/>
          </w:rPr>
          <w:t xml:space="preserve">. </w:t>
        </w:r>
      </w:ins>
    </w:p>
    <w:p w:rsidRDefault="0038722A" w:rsidR="00C92FFB" w:rsidP="00C92FFB" w14:paraId="0F4DF56E" w14:textId="519C285F">
      <w:pPr>
        <w:pStyle w:val="PargrafodaLista"/>
        <w:ind w:left="420"/>
        <w:rPr>
          <w:ins w:date="2018-04-03T10:50:00Z" w:author="Toni Vicente" w:id="92"/>
          <w:shd w:val="clear" w:color="auto" w:fill="FFFFFF"/>
        </w:rPr>
      </w:pPr>
      <w:ins w:date="2018-04-03T10:43:00Z" w:author="Toni Vicente" w:id="93">
        <w:r>
          <w:rPr>
            <w:shd w:val="clear" w:color="auto" w:fill="FFFFFF"/>
          </w:rPr>
          <w:lastRenderedPageBreak/>
          <w:tab/>
        </w:r>
      </w:ins>
      <w:ins w:date="2018-04-03T10:41:00Z" w:author="Toni Vicente" w:id="94">
        <w:r>
          <w:rPr>
            <w:shd w:val="clear" w:color="auto" w:fill="FFFFFF"/>
          </w:rPr>
          <w:t>Com a ausência de cadas</w:t>
        </w:r>
      </w:ins>
      <w:ins w:date="2018-04-03T10:42:00Z" w:author="Toni Vicente" w:id="95">
        <w:r>
          <w:rPr>
            <w:shd w:val="clear" w:color="auto" w:fill="FFFFFF"/>
          </w:rPr>
          <w:t xml:space="preserve">tro dos clientes, a Empresa não tem uma relação com os dados dos clientes que solicitam os serviços, </w:t>
        </w:r>
      </w:ins>
      <w:ins w:date="2018-04-03T10:44:00Z" w:author="Toni Vicente" w:id="96">
        <w:r>
          <w:rPr>
            <w:shd w:val="clear" w:color="auto" w:fill="FFFFFF"/>
          </w:rPr>
          <w:t xml:space="preserve">anotando </w:t>
        </w:r>
      </w:ins>
      <w:ins w:date="2018-04-03T10:45:00Z" w:author="Toni Vicente" w:id="97">
        <w:r>
          <w:rPr>
            <w:shd w:val="clear" w:color="auto" w:fill="FFFFFF"/>
          </w:rPr>
          <w:t>apenas o nome e descrição do serviço nas própria</w:t>
        </w:r>
      </w:ins>
      <w:ins w:date="2018-04-03T10:47:00Z" w:author="Toni Vicente" w:id="98">
        <w:r w:rsidR="00442642">
          <w:rPr>
            <w:shd w:val="clear" w:color="auto" w:fill="FFFFFF"/>
          </w:rPr>
          <w:t>s</w:t>
        </w:r>
      </w:ins>
      <w:ins w:date="2018-04-03T10:45:00Z" w:author="Toni Vicente" w:id="99">
        <w:r>
          <w:rPr>
            <w:shd w:val="clear" w:color="auto" w:fill="FFFFFF"/>
          </w:rPr>
          <w:t xml:space="preserve"> vias dos pedidos, que ocasio</w:t>
        </w:r>
      </w:ins>
      <w:ins w:date="2018-04-03T10:46:00Z" w:author="Toni Vicente" w:id="100">
        <w:r>
          <w:rPr>
            <w:shd w:val="clear" w:color="auto" w:fill="FFFFFF"/>
          </w:rPr>
          <w:t>nalmente podem ser perdid</w:t>
        </w:r>
        <w:r w:rsidR="00442642">
          <w:rPr>
            <w:shd w:val="clear" w:color="auto" w:fill="FFFFFF"/>
          </w:rPr>
          <w:t>o</w:t>
        </w:r>
        <w:r>
          <w:rPr>
            <w:shd w:val="clear" w:color="auto" w:fill="FFFFFF"/>
          </w:rPr>
          <w:t>s</w:t>
        </w:r>
      </w:ins>
      <w:ins w:date="2018-04-03T10:50:00Z" w:author="Toni Vicente" w:id="101">
        <w:r w:rsidR="00442642">
          <w:rPr>
            <w:shd w:val="clear" w:color="auto" w:fill="FFFFFF"/>
          </w:rPr>
          <w:t>.</w:t>
        </w:r>
      </w:ins>
    </w:p>
    <w:p w:rsidRPr="002F255C" w:rsidRDefault="00442642" w:rsidR="00442642" w:rsidP="00C92FFB" w14:paraId="6EC5AB89" w14:textId="7B4CE75C">
      <w:pPr>
        <w:pStyle w:val="PargrafodaLista"/>
        <w:ind w:left="420"/>
        <w:rPr>
          <w:ins w:date="2018-04-03T10:20:00Z" w:author="Toni Vicente" w:id="102"/>
        </w:rPr>
      </w:pPr>
      <w:ins w:date="2018-04-03T10:50:00Z" w:author="Toni Vicente" w:id="103">
        <w:r>
          <w:tab/>
          <w:t xml:space="preserve">Como visto na figura 1, que </w:t>
        </w:r>
      </w:ins>
      <w:ins w:date="2018-04-03T11:12:00Z" w:author="aluno" w:id="104">
        <w:r w:rsidR="00A6753A">
          <w:t>exemplifica</w:t>
        </w:r>
      </w:ins>
      <w:ins w:date="2018-04-03T10:50:00Z" w:author="Toni Vicente" w:id="105">
        <w:del w:date="2018-04-03T11:11:00Z" w:author="aluno" w:id="106">
          <w:r w:rsidDel="00A6753A">
            <w:delText>descreve</w:delText>
          </w:r>
        </w:del>
        <w:r>
          <w:t xml:space="preserve"> o cenário atual de desogarniz</w:t>
        </w:r>
      </w:ins>
      <w:ins w:date="2018-04-03T10:51:00Z" w:author="Toni Vicente" w:id="107">
        <w:r>
          <w:t>ação da empresa.</w:t>
        </w:r>
      </w:ins>
    </w:p>
    <w:p w:rsidRPr="002F255C" w:rsidRDefault="00C92FFB" w:rsidR="00C92FFB" w:rsidP="002F255C" w14:paraId="5D4A87F0" w14:textId="77777777">
      <w:pPr>
        <w:pStyle w:val="PargrafodaLista"/>
        <w:ind w:left="420"/>
      </w:pPr>
    </w:p>
    <w:p w:rsidRDefault="00D824A3" w:rsidR="007B4485" w14:paraId="53880C8F" w14:textId="77777777">
      <w:pPr>
        <w:jc w:val="center"/>
      </w:pPr>
      <w:r w:rsidRPr="00D824A3">
        <w:drawing>
          <wp:inline distL="0" wp14:anchorId="68AE1C1E" distT="0" distB="0" distR="0" wp14:editId="7A79A21B">
            <wp:extent cx="3800475" cy="3686175"/>
            <wp:effectExtent r="9525" b="9525" t="0" l="0"/>
            <wp:docPr descr="C:\Users\Aluno.SALAS.000\Desktop\BAGUNÇA 3A.jpg" name="Imagem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luno.SALAS.000\Desktop\BAGUNÇA 3A.jpg" name="Picture 1" id="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686175"/>
                    </a:xfrm>
                    <a:prstGeom prst="rect">
                      <a:avLst/>
                    </a:prstGeom>
                    <a:noFill/>
                    <a:ln>
                      <a:noFill/>
                    </a:ln>
                  </pic:spPr>
                </pic:pic>
              </a:graphicData>
            </a:graphic>
          </wp:inline>
        </w:drawing>
      </w:r>
    </w:p>
    <w:p w:rsidRPr="00B665EA" w:rsidRDefault="00D824A3" w:rsidR="007B4485" w14:paraId="2556BDB7" w14:textId="77777777">
      <w:pPr>
        <w:spacing w:after="120"/>
        <w:ind w:left="454" w:right="454"/>
        <w:jc w:val="center"/>
        <w:rPr>
          <w:rFonts w:hAnsi="Helvetica Neue" w:cs="Helvetica Neue" w:eastAsia="Helvetica Neue" w:ascii="Helvetica Neue"/>
          <w:b/>
          <w:sz w:val="20"/>
          <w:szCs w:val="20"/>
        </w:rPr>
      </w:pPr>
      <w:r>
        <w:rPr>
          <w:rFonts w:hAnsi="Helvetica Neue" w:cs="Helvetica Neue" w:eastAsia="Helvetica Neue" w:ascii="Helvetica Neue"/>
          <w:b/>
          <w:sz w:val="20"/>
          <w:szCs w:val="20"/>
        </w:rPr>
        <w:t>Figura 1. Falta de organização</w:t>
      </w:r>
    </w:p>
    <w:p w:rsidRPr="00B665EA" w:rsidRDefault="007B4485" w:rsidR="007B4485" w14:paraId="0BB8E150" w14:textId="77777777">
      <w:pPr>
        <w:spacing w:after="120"/>
        <w:ind w:left="454" w:right="454"/>
        <w:jc w:val="center"/>
        <w:rPr>
          <w:rFonts w:hAnsi="Helvetica Neue" w:cs="Helvetica Neue" w:eastAsia="Helvetica Neue" w:ascii="Helvetica Neue"/>
          <w:b/>
          <w:sz w:val="20"/>
          <w:szCs w:val="20"/>
        </w:rPr>
      </w:pPr>
    </w:p>
    <w:p w:rsidRPr="001D3253" w:rsidRDefault="007B4485" w:rsidR="007B4485" w14:paraId="4EA866A5" w14:textId="77777777">
      <w:pPr>
        <w:jc w:val="center"/>
      </w:pPr>
    </w:p>
    <w:p w:rsidRPr="000B442E" w:rsidRDefault="00A36AD4" w:rsidR="007B4485" w:rsidP="000B442E" w14:paraId="2D76A4B4" w14:textId="475CDB9D">
      <w:pPr>
        <w:pStyle w:val="PargrafodaLista"/>
        <w:keepNext/>
        <w:numPr>
          <w:ilvl w:val="1"/>
          <w:numId w:val="2"/>
        </w:numPr>
        <w:spacing w:before="240"/>
        <w:jc w:val="left"/>
        <w:rPr>
          <w:ins w:date="2018-04-03T11:29:00Z" w:author="aluno" w:id="108"/>
          <w:b/>
          <w:rPrChange w:date="2018-04-03T11:29:00Z" w:author="aluno" w:id="109">
            <w:rPr>
              <w:ins w:date="2018-04-03T11:29:00Z" w:author="aluno" w:id="110"/>
            </w:rPr>
          </w:rPrChange>
        </w:rPr>
        <w:pPrChange w:date="2018-04-03T11:29:00Z" w:author="aluno" w:id="111">
          <w:pPr>
            <w:keepNext/>
            <w:spacing w:before="240"/>
            <w:jc w:val="left"/>
          </w:pPr>
        </w:pPrChange>
      </w:pPr>
      <w:del w:date="2018-04-03T11:29:00Z" w:author="aluno" w:id="112">
        <w:r w:rsidRPr="000B442E" w:rsidDel="000B442E">
          <w:rPr>
            <w:b/>
            <w:rPrChange w:date="2018-04-03T11:29:00Z" w:author="aluno" w:id="113">
              <w:rPr/>
            </w:rPrChange>
          </w:rPr>
          <w:delText xml:space="preserve">1.2. </w:delText>
        </w:r>
      </w:del>
      <w:r w:rsidRPr="000B442E">
        <w:rPr>
          <w:b/>
          <w:rPrChange w:date="2018-04-03T11:29:00Z" w:author="aluno" w:id="114">
            <w:rPr/>
          </w:rPrChange>
        </w:rPr>
        <w:t>Objetivos</w:t>
      </w:r>
    </w:p>
    <w:p w:rsidRPr="000B442E" w:rsidRDefault="000B442E" w:rsidR="000B442E" w:rsidP="000B442E" w14:paraId="5B7C3728" w14:textId="77777777">
      <w:pPr>
        <w:pStyle w:val="PargrafodaLista"/>
        <w:keepNext/>
        <w:spacing w:before="240"/>
        <w:ind w:left="420"/>
        <w:jc w:val="left"/>
        <w:rPr>
          <w:b/>
          <w:rPrChange w:date="2018-04-03T11:29:00Z" w:author="aluno" w:id="115">
            <w:rPr/>
          </w:rPrChange>
        </w:rPr>
        <w:pPrChange w:date="2018-04-03T11:29:00Z" w:author="aluno" w:id="116">
          <w:pPr>
            <w:keepNext/>
            <w:spacing w:before="240"/>
            <w:jc w:val="left"/>
          </w:pPr>
        </w:pPrChange>
      </w:pPr>
    </w:p>
    <w:p w:rsidRDefault="000B442E" w:rsidR="000B442E" w:rsidP="000B442E" w14:paraId="75F7030D" w14:textId="77777777">
      <w:pPr>
        <w:numPr>
          <w:ilvl w:val="0"/>
          <w:numId w:val="1"/>
        </w:numPr>
        <w:spacing w:after="120"/>
        <w:ind w:right="454"/>
        <w:contextualSpacing/>
        <w:rPr>
          <w:ins w:date="2018-04-03T11:29:00Z" w:author="aluno" w:id="117"/>
        </w:rPr>
      </w:pPr>
      <w:bookmarkStart w:id="118" w:name="_Hlk510517848"/>
      <w:ins w:date="2018-04-03T11:29:00Z" w:author="aluno" w:id="119">
        <w:r>
          <w:t>Objetivo geral é solucionar o problema da falta de controle de caixa, estoque e registro de clientes.</w:t>
        </w:r>
      </w:ins>
    </w:p>
    <w:p w:rsidRDefault="000B442E" w:rsidR="000B442E" w:rsidP="000B442E" w14:paraId="203CFADE" w14:textId="77777777">
      <w:pPr>
        <w:numPr>
          <w:ilvl w:val="1"/>
          <w:numId w:val="1"/>
        </w:numPr>
        <w:spacing w:after="120"/>
        <w:ind w:right="454"/>
        <w:contextualSpacing/>
        <w:rPr>
          <w:ins w:date="2018-04-03T11:29:00Z" w:author="aluno" w:id="120"/>
        </w:rPr>
      </w:pPr>
      <w:ins w:date="2018-04-03T11:29:00Z" w:author="aluno" w:id="121">
        <w:r>
          <w:t>Solucionar o problema da falta de registro de clientes, criando um banco de dados para cadastrar os clientes e historico de serviço.</w:t>
        </w:r>
      </w:ins>
    </w:p>
    <w:p w:rsidRDefault="000B442E" w:rsidR="000B442E" w:rsidP="000B442E" w14:paraId="5E70D4EA" w14:textId="77777777">
      <w:pPr>
        <w:numPr>
          <w:ilvl w:val="1"/>
          <w:numId w:val="1"/>
        </w:numPr>
        <w:spacing w:after="120"/>
        <w:ind w:right="454"/>
        <w:contextualSpacing/>
        <w:rPr>
          <w:ins w:date="2018-04-03T11:29:00Z" w:author="aluno" w:id="122"/>
        </w:rPr>
      </w:pPr>
      <w:ins w:date="2018-04-03T11:29:00Z" w:author="aluno" w:id="123">
        <w:r>
          <w:t>Solucionar o problema de controle de caixa. criação de um banco de dados para registrar entrada e saida de materiais e mostrar uma notificação quando não tiver determinado material</w:t>
        </w:r>
      </w:ins>
    </w:p>
    <w:p w:rsidRDefault="000B442E" w:rsidR="000B442E" w:rsidP="000B442E" w14:paraId="29A4ECAD" w14:textId="77777777">
      <w:pPr>
        <w:numPr>
          <w:ilvl w:val="1"/>
          <w:numId w:val="1"/>
        </w:numPr>
        <w:spacing w:after="120"/>
        <w:ind w:right="454"/>
        <w:contextualSpacing/>
        <w:rPr>
          <w:ins w:date="2018-04-03T11:29:00Z" w:author="aluno" w:id="124"/>
        </w:rPr>
      </w:pPr>
      <w:ins w:date="2018-04-03T11:29:00Z" w:author="aluno" w:id="125">
        <w:r>
          <w:t>Solucionar o problema de preços divergentes, criando  uma tabela de preços fixas com possibilidade de desconto para clientes fidelidade ou eventos da empresa, e gerar o relatório das despesas da empresa.</w:t>
        </w:r>
      </w:ins>
    </w:p>
    <w:p w:rsidRDefault="000B442E" w:rsidR="000B442E" w:rsidP="000B442E" w14:paraId="37187041" w14:textId="77777777">
      <w:pPr>
        <w:numPr>
          <w:ilvl w:val="1"/>
          <w:numId w:val="1"/>
        </w:numPr>
        <w:spacing w:after="120"/>
        <w:ind w:right="454"/>
        <w:contextualSpacing/>
        <w:rPr>
          <w:ins w:date="2018-04-03T11:29:00Z" w:author="aluno" w:id="126"/>
        </w:rPr>
      </w:pPr>
      <w:ins w:date="2018-04-03T11:29:00Z" w:author="aluno" w:id="127">
        <w:r>
          <w:t>Solucionar o problema da falta de um sistema que gere comprovantes de notas fiscais, gerando vias de serviço com os dados da peça para melhor controle e podendo ser enviadas uma copia para os clientes.</w:t>
        </w:r>
      </w:ins>
    </w:p>
    <w:bookmarkEnd w:id="118"/>
    <w:p w:rsidRDefault="000B442E" w:rsidR="000B442E" w:rsidP="000B442E" w14:paraId="3F974B6D" w14:textId="2B4851BD">
      <w:pPr>
        <w:numPr>
          <w:ilvl w:val="1"/>
          <w:numId w:val="1"/>
        </w:numPr>
        <w:spacing w:after="120"/>
        <w:ind w:right="454"/>
        <w:contextualSpacing/>
        <w:rPr>
          <w:ins w:date="2018-04-03T11:29:00Z" w:author="aluno" w:id="128"/>
        </w:rPr>
      </w:pPr>
      <w:ins w:date="2018-04-03T11:29:00Z" w:author="aluno" w:id="129">
        <w:r>
          <w:lastRenderedPageBreak/>
          <w:t>Solucionar o problema de gastos divergentes entre os sócios, criando um registro de despesas individual para cada sócio para melhor controle financeiro.</w:t>
        </w:r>
      </w:ins>
    </w:p>
    <w:p w:rsidRDefault="000B442E" w:rsidR="000B442E" w:rsidP="000B442E" w14:paraId="10749A67" w14:textId="77777777">
      <w:pPr>
        <w:spacing w:after="120"/>
        <w:ind w:left="1440" w:right="454"/>
        <w:contextualSpacing/>
        <w:rPr>
          <w:ins w:date="2018-04-03T11:29:00Z" w:author="aluno" w:id="130"/>
        </w:rPr>
        <w:pPrChange w:date="2018-04-03T11:29:00Z" w:author="aluno" w:id="131">
          <w:pPr>
            <w:numPr>
              <w:ilvl w:val="1"/>
              <w:numId w:val="1"/>
            </w:numPr>
            <w:spacing w:after="120"/>
            <w:ind w:left="1440" w:right="454" w:hanging="360"/>
            <w:contextualSpacing/>
          </w:pPr>
        </w:pPrChange>
      </w:pPr>
      <w:bookmarkStart w:id="132" w:name="_GoBack"/>
      <w:bookmarkEnd w:id="132"/>
    </w:p>
    <w:p w:rsidRPr="00B665EA" w:rsidDel="000B442E" w:rsidRDefault="00A36AD4" w:rsidR="007B4485" w14:paraId="3B996249" w14:textId="3BF1583E">
      <w:pPr>
        <w:spacing w:after="120"/>
        <w:ind w:right="454"/>
        <w:rPr>
          <w:del w:date="2018-04-03T11:29:00Z" w:author="aluno" w:id="133"/>
        </w:rPr>
      </w:pPr>
      <w:del w:date="2018-04-03T11:29:00Z" w:author="aluno" w:id="134">
        <w:r w:rsidRPr="00B665EA" w:rsidDel="000B442E">
          <w:delText>Nessa seção devem aparecer os objetivos do trabalho. Os objetivos devem ser divididos em objetivos gerais e objetivos específicos. Para facilitar, é possível usar o recurso de itemização dos objetivos:</w:delText>
        </w:r>
      </w:del>
    </w:p>
    <w:p w:rsidDel="000B442E" w:rsidRDefault="00A36AD4" w:rsidR="00D5644F" w14:paraId="1E2C45BC" w14:textId="12F256C2">
      <w:pPr>
        <w:numPr>
          <w:ilvl w:val="0"/>
          <w:numId w:val="1"/>
        </w:numPr>
        <w:spacing w:after="120"/>
        <w:ind w:right="454"/>
        <w:contextualSpacing/>
        <w:rPr>
          <w:del w:date="2018-04-03T11:29:00Z" w:author="aluno" w:id="135"/>
        </w:rPr>
      </w:pPr>
      <w:del w:date="2018-03-20T10:45:00Z" w:author="aluno" w:id="136">
        <w:r w:rsidDel="00D5644F">
          <w:delText>Objetivo 1</w:delText>
        </w:r>
      </w:del>
    </w:p>
    <w:p w:rsidDel="00D5644F" w:rsidRDefault="00A36AD4" w:rsidR="007B4485" w14:paraId="205ADC6B" w14:textId="10CCDBD1">
      <w:pPr>
        <w:numPr>
          <w:ilvl w:val="0"/>
          <w:numId w:val="1"/>
        </w:numPr>
        <w:spacing w:after="120"/>
        <w:ind w:right="454"/>
        <w:contextualSpacing/>
        <w:rPr>
          <w:del w:date="2018-03-20T10:44:00Z" w:author="aluno" w:id="137"/>
        </w:rPr>
      </w:pPr>
      <w:del w:date="2018-03-20T10:44:00Z" w:author="aluno" w:id="138">
        <w:r w:rsidDel="00D5644F">
          <w:delText>Objetivo 2</w:delText>
        </w:r>
      </w:del>
    </w:p>
    <w:p w:rsidDel="00D5644F" w:rsidRDefault="00A36AD4" w:rsidR="007B4485" w14:paraId="58C6AA5E" w14:textId="59BD5E4A">
      <w:pPr>
        <w:numPr>
          <w:ilvl w:val="0"/>
          <w:numId w:val="1"/>
        </w:numPr>
        <w:spacing w:after="120"/>
        <w:ind w:right="454"/>
        <w:contextualSpacing/>
        <w:rPr>
          <w:del w:date="2018-03-20T10:44:00Z" w:author="aluno" w:id="139"/>
        </w:rPr>
      </w:pPr>
      <w:del w:date="2018-03-20T10:44:00Z" w:author="aluno" w:id="140">
        <w:r w:rsidDel="00D5644F">
          <w:delText>etc...</w:delText>
        </w:r>
      </w:del>
    </w:p>
    <w:p w:rsidRDefault="00A36AD4" w:rsidR="007B4485" w14:paraId="5882CC83" w14:textId="77777777">
      <w:pPr>
        <w:keepNext/>
        <w:spacing w:before="240"/>
        <w:jc w:val="left"/>
        <w:rPr>
          <w:b/>
          <w:sz w:val="26"/>
          <w:szCs w:val="26"/>
        </w:rPr>
      </w:pPr>
      <w:r>
        <w:rPr>
          <w:b/>
          <w:sz w:val="26"/>
          <w:szCs w:val="26"/>
        </w:rPr>
        <w:t>2. Estudo de Viabilidade</w:t>
      </w:r>
    </w:p>
    <w:p w:rsidRDefault="00D5644F" w:rsidR="00D5644F" w:rsidP="00D5644F" w14:paraId="0DBC36B7" w14:textId="77777777">
      <w:pPr>
        <w:rPr>
          <w:ins w:date="2018-03-20T10:49:00Z" w:author="aluno" w:id="141"/>
          <w:noProof w:val="0"/>
        </w:rPr>
      </w:pPr>
      <w:ins w:date="2018-03-20T10:49:00Z" w:author="aluno" w:id="142">
        <w:r>
          <w:t>Já possui Sistemas semelhantes Softwares que executam processos semelhantes.</w:t>
        </w:r>
      </w:ins>
    </w:p>
    <w:p w:rsidRDefault="00D5644F" w:rsidR="00D5644F" w:rsidP="00D5644F" w14:paraId="088BAFCC" w14:textId="77777777">
      <w:pPr>
        <w:rPr>
          <w:ins w:date="2018-03-20T10:49:00Z" w:author="aluno" w:id="143"/>
        </w:rPr>
      </w:pPr>
      <w:ins w:date="2018-03-20T10:49:00Z" w:author="aluno" w:id="144">
        <w:r>
          <w:t xml:space="preserve">O Sistema voltado a Sastrería possuirá controle total de estoque, uma tabela de valores fixos que possibilitará gerar descontos conforme a escolha do usuário, incluindo também confirmações via E-mail. </w:t>
        </w:r>
      </w:ins>
    </w:p>
    <w:p w:rsidRDefault="00D5644F" w:rsidR="00D5644F" w:rsidP="00D5644F" w14:paraId="71E3EA1E" w14:textId="77777777">
      <w:pPr>
        <w:rPr>
          <w:ins w:date="2018-03-20T10:49:00Z" w:author="aluno" w:id="145"/>
          <w:b/>
        </w:rPr>
      </w:pPr>
      <w:ins w:date="2018-03-20T10:49:00Z" w:author="aluno" w:id="146">
        <w:r>
          <w:rPr>
            <w:b/>
          </w:rPr>
          <w:t>2.1. Soluções de Mercado e OPE</w:t>
        </w:r>
      </w:ins>
    </w:p>
    <w:p w:rsidRDefault="00D5644F" w:rsidR="00D5644F" w:rsidP="00D5644F" w14:paraId="4F9965E7" w14:textId="77777777">
      <w:pPr>
        <w:rPr>
          <w:ins w:date="2018-03-20T10:49:00Z" w:author="aluno" w:id="147"/>
        </w:rPr>
      </w:pPr>
      <w:ins w:date="2018-03-20T10:49:00Z" w:author="aluno" w:id="148">
        <w:r>
          <w:t>Analisando os Sistemas semelhantes observamos que,  possui controle de estoque, ajuste de caixa</w:t>
        </w:r>
      </w:ins>
    </w:p>
    <w:p w:rsidRDefault="00D5644F" w:rsidR="00D5644F" w:rsidP="00D5644F" w14:paraId="4AE72310" w14:textId="77777777">
      <w:pPr>
        <w:rPr>
          <w:ins w:date="2018-03-20T10:49:00Z" w:author="aluno" w:id="149"/>
          <w:b/>
        </w:rPr>
      </w:pPr>
      <w:ins w:date="2018-03-20T10:49:00Z" w:author="aluno" w:id="150">
        <w:r>
          <w:t xml:space="preserve">Este novo Sistema  contém uma confirmação via  E-mail , e um histórico de registros de cliente, um registro próprio de peças. </w:t>
        </w:r>
      </w:ins>
    </w:p>
    <w:p w:rsidRPr="00B665EA" w:rsidDel="00D5644F" w:rsidRDefault="00A36AD4" w:rsidR="007B4485" w14:paraId="2CEC9ACD" w14:textId="2993A5D9">
      <w:pPr>
        <w:rPr>
          <w:del w:date="2018-03-20T10:49:00Z" w:author="aluno" w:id="151"/>
        </w:rPr>
      </w:pPr>
      <w:del w:date="2018-03-20T10:49:00Z" w:author="aluno" w:id="152">
        <w:r w:rsidRPr="00B665EA" w:rsidDel="00D5644F">
          <w:delText>Essa seção está reservada para análise de viabilidade da solução proposta para o cliente. Essa análise deve ser dividida em uma pesquisa de soluções similares tanto no mercado, quanto em outros trabalhos de OPE já feitos.</w:delText>
        </w:r>
      </w:del>
    </w:p>
    <w:p w:rsidRPr="00B665EA" w:rsidDel="00D5644F" w:rsidRDefault="00A36AD4" w:rsidR="007B4485" w14:paraId="0BFB82D1" w14:textId="24A0937E">
      <w:pPr>
        <w:rPr>
          <w:del w:date="2018-03-20T10:49:00Z" w:author="aluno" w:id="153"/>
        </w:rPr>
      </w:pPr>
      <w:del w:date="2018-03-20T10:49:00Z" w:author="aluno" w:id="154">
        <w:r w:rsidRPr="00B665EA" w:rsidDel="00D5644F">
          <w:tab/>
          <w:delText>Após a análise de soluções similares, será apresentada uma comparação justificando o porquê da solução adotada ser mais indicada para o cliente do que uma ou mais das encontradas na análise.</w:delText>
        </w:r>
      </w:del>
    </w:p>
    <w:p w:rsidRPr="00B665EA" w:rsidDel="00D5644F" w:rsidRDefault="00A36AD4" w:rsidR="007B4485" w14:paraId="4AD64552" w14:textId="232ADF32">
      <w:pPr>
        <w:rPr>
          <w:del w:date="2018-03-20T10:49:00Z" w:author="aluno" w:id="155"/>
          <w:b/>
        </w:rPr>
      </w:pPr>
      <w:del w:date="2018-03-20T10:49:00Z" w:author="aluno" w:id="156">
        <w:r w:rsidRPr="00B665EA" w:rsidDel="00D5644F">
          <w:rPr>
            <w:b/>
          </w:rPr>
          <w:delText>2.1. Soluções de Mercado e OPE</w:delText>
        </w:r>
      </w:del>
    </w:p>
    <w:p w:rsidRPr="00B665EA" w:rsidDel="00D5644F" w:rsidRDefault="00A36AD4" w:rsidR="007B4485" w14:paraId="192E39E0" w14:textId="5A5354F0">
      <w:pPr>
        <w:rPr>
          <w:del w:date="2018-03-20T10:49:00Z" w:author="aluno" w:id="157"/>
        </w:rPr>
      </w:pPr>
      <w:del w:date="2018-03-20T10:49:00Z" w:author="aluno" w:id="158">
        <w:r w:rsidRPr="00B665EA" w:rsidDel="00D5644F">
          <w:delText>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delText>
        </w:r>
      </w:del>
    </w:p>
    <w:p w:rsidRPr="00B665EA" w:rsidDel="00D5644F" w:rsidRDefault="00A36AD4" w:rsidR="007B4485" w14:paraId="1D6F0D1C" w14:textId="14E419BD">
      <w:pPr>
        <w:rPr>
          <w:del w:date="2018-03-20T10:49:00Z" w:author="aluno" w:id="159"/>
          <w:b/>
        </w:rPr>
      </w:pPr>
      <w:del w:date="2018-03-20T10:49:00Z" w:author="aluno" w:id="160">
        <w:r w:rsidRPr="00B665EA" w:rsidDel="00D5644F">
          <w:tab/>
          <w:delText>Além das soluções no mercado também é importante verificar se algo similar já não foi feito em outras OPE’s, olhando no site da disciplina os já apresentados.</w:delText>
        </w:r>
      </w:del>
    </w:p>
    <w:p w:rsidRPr="00B665EA" w:rsidRDefault="00A36AD4" w:rsidR="007B4485" w14:paraId="4856B0A1" w14:textId="77777777">
      <w:pPr>
        <w:keepNext/>
        <w:spacing w:before="240"/>
        <w:jc w:val="left"/>
        <w:rPr>
          <w:b/>
        </w:rPr>
      </w:pPr>
      <w:r w:rsidRPr="00B665EA">
        <w:rPr>
          <w:b/>
        </w:rPr>
        <w:t>2.2. Justificativa</w:t>
      </w:r>
    </w:p>
    <w:p w:rsidRPr="00B665EA" w:rsidRDefault="00A36AD4" w:rsidR="007B4485" w14:paraId="40C2F8F0" w14:textId="77777777">
      <w:pPr>
        <w:keepNext/>
        <w:spacing w:before="240"/>
      </w:pPr>
      <w:r w:rsidRPr="00B665EA">
        <w:t>Após o levantamento das soluções similares na subseção 2.1, aqui deve estar as comparações com as soluções  encontradas, justificando o porquê da solução proposta ser aderente com o cliente necessita.</w:t>
      </w:r>
    </w:p>
    <w:p w:rsidRPr="00B665EA" w:rsidRDefault="00A36AD4" w:rsidR="007B4485" w14:paraId="12D4F0F9" w14:textId="77777777">
      <w:pPr>
        <w:keepNext/>
        <w:spacing w:before="240"/>
        <w:jc w:val="left"/>
        <w:rPr>
          <w:b/>
          <w:sz w:val="26"/>
          <w:szCs w:val="26"/>
        </w:rPr>
      </w:pPr>
      <w:r w:rsidRPr="00B665EA">
        <w:rPr>
          <w:b/>
          <w:sz w:val="26"/>
          <w:szCs w:val="26"/>
        </w:rPr>
        <w:t>3. Arquitetura da Solução</w:t>
      </w:r>
    </w:p>
    <w:p w:rsidRPr="00B665EA" w:rsidRDefault="00A36AD4" w:rsidR="007B4485" w14:paraId="0E2D3582" w14:textId="77777777">
      <w:r w:rsidRPr="00B665EA">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Pr="00B665EA" w:rsidRDefault="00A36AD4" w:rsidR="007B4485" w14:paraId="776A86C7" w14:textId="77777777">
      <w:pPr>
        <w:keepNext/>
        <w:spacing w:before="240"/>
        <w:jc w:val="left"/>
        <w:rPr>
          <w:b/>
        </w:rPr>
      </w:pPr>
      <w:r w:rsidRPr="00B665EA">
        <w:rPr>
          <w:b/>
        </w:rPr>
        <w:t>3.1. Diagrama de Componentes</w:t>
      </w:r>
    </w:p>
    <w:p w:rsidRPr="00B665EA" w:rsidRDefault="00A36AD4" w:rsidR="007B4485" w14:paraId="4CC1763B" w14:textId="77777777">
      <w:pPr>
        <w:keepNext/>
        <w:spacing w:before="240"/>
      </w:pPr>
      <w:r w:rsidRPr="00B665EA">
        <w:t xml:space="preserve">Nesta subseção deve estar descrita toda a composição da solução. Além do diagrama de componentes, deve ser mostrada a divisão de sistemas/subsistemas adotados. </w:t>
      </w:r>
    </w:p>
    <w:p w:rsidRPr="00B665EA" w:rsidRDefault="00A36AD4" w:rsidR="007B4485" w14:paraId="34E18BAD" w14:textId="77777777">
      <w:pPr>
        <w:keepNext/>
        <w:spacing w:before="240"/>
        <w:jc w:val="left"/>
        <w:rPr>
          <w:b/>
        </w:rPr>
      </w:pPr>
      <w:r w:rsidRPr="00B665EA">
        <w:rPr>
          <w:b/>
        </w:rPr>
        <w:t>3.2. Infraestrutura</w:t>
      </w:r>
    </w:p>
    <w:p w:rsidRPr="00B665EA" w:rsidRDefault="00A36AD4" w:rsidR="007B4485" w14:paraId="4BB8484F" w14:textId="77777777">
      <w:pPr>
        <w:keepNext/>
        <w:spacing w:before="240"/>
      </w:pPr>
      <w:r w:rsidRPr="00B665EA">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Pr="00B665EA" w:rsidRDefault="00A36AD4" w:rsidR="007B4485" w14:paraId="77BADE14" w14:textId="77777777">
      <w:pPr>
        <w:keepNext/>
        <w:spacing w:before="240"/>
        <w:jc w:val="left"/>
        <w:rPr>
          <w:b/>
        </w:rPr>
      </w:pPr>
      <w:r w:rsidRPr="00B665EA">
        <w:rPr>
          <w:b/>
        </w:rPr>
        <w:t>3.3. Tecnologias Utilizadas</w:t>
      </w:r>
    </w:p>
    <w:p w:rsidRPr="00B665EA" w:rsidDel="00A921EC" w:rsidRDefault="00A36AD4" w:rsidR="007B4485" w14:paraId="56E6AE3C" w14:textId="53B0D5E7">
      <w:pPr>
        <w:keepNext/>
        <w:spacing w:before="240"/>
        <w:rPr>
          <w:del w:date="2018-03-20T10:56:00Z" w:author="aluno" w:id="161"/>
        </w:rPr>
      </w:pPr>
      <w:del w:date="2018-03-20T10:56:00Z" w:author="aluno" w:id="162">
        <w:r w:rsidRPr="00B665EA" w:rsidDel="00A921EC">
          <w:delTex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delText>
        </w:r>
      </w:del>
    </w:p>
    <w:p w:rsidRDefault="00A36AD4" w:rsidR="007B4485" w14:paraId="6AB70F22" w14:textId="389434D6">
      <w:pPr>
        <w:spacing w:after="120"/>
        <w:ind w:left="454" w:right="454"/>
        <w:jc w:val="center"/>
      </w:pPr>
      <w:r>
        <w:rPr>
          <w:rFonts w:hAnsi="Helvetica Neue" w:cs="Helvetica Neue" w:eastAsia="Helvetica Neue" w:ascii="Helvetica Neue"/>
          <w:b/>
          <w:sz w:val="20"/>
          <w:szCs w:val="20"/>
        </w:rPr>
        <w:t>Tabela 1</w:t>
      </w:r>
      <w:ins w:date="2018-03-20T10:56:00Z" w:author="aluno" w:id="163">
        <w:r w:rsidR="00A921EC">
          <w:rPr>
            <w:rFonts w:hAnsi="Helvetica Neue" w:cs="Helvetica Neue" w:eastAsia="Helvetica Neue" w:ascii="Helvetica Neue"/>
            <w:b/>
            <w:sz w:val="20"/>
            <w:szCs w:val="20"/>
          </w:rPr>
          <w:t>.</w:t>
        </w:r>
      </w:ins>
      <w:del w:date="2018-03-20T10:56:00Z" w:author="aluno" w:id="164">
        <w:r w:rsidDel="00A921EC">
          <w:rPr>
            <w:rFonts w:hAnsi="Helvetica Neue" w:cs="Helvetica Neue" w:eastAsia="Helvetica Neue" w:ascii="Helvetica Neue"/>
            <w:b/>
            <w:sz w:val="20"/>
            <w:szCs w:val="20"/>
          </w:rPr>
          <w:delText>. Exemplo de tecnologias utilizadas</w:delText>
        </w:r>
      </w:del>
    </w:p>
    <w:tbl>
      <w:tblPr>
        <w:tblStyle w:val="a"/>
        <w:tblW w:w="8505" w:type="dxa"/>
        <w:tblInd w:w="100" w:type="dxa"/>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firstRow="0" w:firstColumn="0" w:noHBand="1" w:val="0600" w:lastRow="0" w:lastColumn="0" w:noVBand="1"/>
      </w:tblPr>
      <w:tblGrid>
        <w:gridCol w:w="2835"/>
        <w:gridCol w:w="2835"/>
        <w:gridCol w:w="2835"/>
      </w:tblGrid>
      <w:tr w:rsidR="007B4485" w14:paraId="38B3D927" w14:textId="77777777">
        <w:tc>
          <w:tcPr>
            <w:tcW w:w="2835" w:type="dxa"/>
            <w:shd w:val="clear" w:color="auto" w:fill="auto"/>
            <w:tcMar>
              <w:top w:w="100" w:type="dxa"/>
              <w:left w:w="100" w:type="dxa"/>
              <w:bottom w:w="100" w:type="dxa"/>
              <w:right w:w="100" w:type="dxa"/>
            </w:tcMar>
          </w:tcPr>
          <w:p w:rsidRDefault="00A36AD4" w:rsidR="007B4485" w14:paraId="0BCC754E" w14:textId="77777777">
            <w:pPr>
              <w:widowControl w:val="0"/>
              <w:spacing w:before="0"/>
              <w:jc w:val="center"/>
            </w:pPr>
            <w:r>
              <w:t>Tecnologia</w:t>
            </w:r>
          </w:p>
        </w:tc>
        <w:tc>
          <w:tcPr>
            <w:tcW w:w="2835" w:type="dxa"/>
            <w:shd w:val="clear" w:color="auto" w:fill="auto"/>
            <w:tcMar>
              <w:top w:w="100" w:type="dxa"/>
              <w:left w:w="100" w:type="dxa"/>
              <w:bottom w:w="100" w:type="dxa"/>
              <w:right w:w="100" w:type="dxa"/>
            </w:tcMar>
          </w:tcPr>
          <w:p w:rsidRDefault="00A36AD4" w:rsidR="007B4485" w14:paraId="3DBCDEAB" w14:textId="77777777">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Default="00A36AD4" w:rsidR="007B4485" w14:paraId="11B71BD8" w14:textId="77777777">
            <w:pPr>
              <w:widowControl w:val="0"/>
              <w:spacing w:before="0"/>
              <w:jc w:val="center"/>
            </w:pPr>
            <w:r>
              <w:t>Justificativa</w:t>
            </w:r>
          </w:p>
        </w:tc>
      </w:tr>
      <w:tr w:rsidR="007B4485" w14:paraId="6098D3E4" w14:textId="77777777">
        <w:tc>
          <w:tcPr>
            <w:tcW w:w="2835" w:type="dxa"/>
            <w:shd w:val="clear" w:color="auto" w:fill="auto"/>
            <w:tcMar>
              <w:top w:w="100" w:type="dxa"/>
              <w:left w:w="100" w:type="dxa"/>
              <w:bottom w:w="100" w:type="dxa"/>
              <w:right w:w="100" w:type="dxa"/>
            </w:tcMar>
          </w:tcPr>
          <w:p w:rsidRDefault="00A36AD4" w:rsidR="007B4485" w14:paraId="669E8309" w14:textId="3BC6CB4A">
            <w:pPr>
              <w:widowControl w:val="0"/>
              <w:spacing w:before="0"/>
              <w:jc w:val="left"/>
            </w:pPr>
            <w:del w:date="2018-03-20T10:51:00Z" w:author="aluno" w:id="165">
              <w:r w:rsidDel="00D5644F">
                <w:delText>Git</w:delText>
              </w:r>
            </w:del>
            <w:ins w:date="2018-03-20T10:51:00Z" w:author="aluno" w:id="166">
              <w:r w:rsidR="00D5644F">
                <w:t>Web2py</w:t>
              </w:r>
            </w:ins>
          </w:p>
        </w:tc>
        <w:tc>
          <w:tcPr>
            <w:tcW w:w="2835" w:type="dxa"/>
            <w:shd w:val="clear" w:color="auto" w:fill="auto"/>
            <w:tcMar>
              <w:top w:w="100" w:type="dxa"/>
              <w:left w:w="100" w:type="dxa"/>
              <w:bottom w:w="100" w:type="dxa"/>
              <w:right w:w="100" w:type="dxa"/>
            </w:tcMar>
          </w:tcPr>
          <w:p w:rsidRDefault="00A36AD4" w:rsidR="007B4485" w14:paraId="6A15D040" w14:textId="526CFA55">
            <w:pPr>
              <w:widowControl w:val="0"/>
              <w:spacing w:before="0"/>
              <w:jc w:val="left"/>
            </w:pPr>
            <w:del w:date="2018-03-20T10:51:00Z" w:author="aluno" w:id="167">
              <w:r w:rsidDel="00D5644F">
                <w:delText>Infraestrutura</w:delText>
              </w:r>
            </w:del>
            <w:ins w:date="2018-03-20T10:51:00Z" w:author="aluno" w:id="168">
              <w:r w:rsidR="00D5644F">
                <w:t>Framework web</w:t>
              </w:r>
            </w:ins>
          </w:p>
        </w:tc>
        <w:tc>
          <w:tcPr>
            <w:tcW w:w="2835" w:type="dxa"/>
            <w:shd w:val="clear" w:color="auto" w:fill="auto"/>
            <w:tcMar>
              <w:top w:w="100" w:type="dxa"/>
              <w:left w:w="100" w:type="dxa"/>
              <w:bottom w:w="100" w:type="dxa"/>
              <w:right w:w="100" w:type="dxa"/>
            </w:tcMar>
          </w:tcPr>
          <w:p w:rsidRDefault="00D5644F" w:rsidR="007B4485" w14:paraId="61E31B3D" w14:textId="711D6E34">
            <w:pPr>
              <w:widowControl w:val="0"/>
              <w:spacing w:before="0"/>
              <w:jc w:val="left"/>
            </w:pPr>
            <w:ins w:date="2018-03-20T10:51:00Z" w:author="aluno" w:id="169">
              <w:r>
                <w:t xml:space="preserve">Framework </w:t>
              </w:r>
            </w:ins>
            <w:ins w:date="2018-03-20T10:52:00Z" w:author="aluno" w:id="170">
              <w:r>
                <w:t xml:space="preserve">qua inclui todas as ferramentas para </w:t>
              </w:r>
              <w:r>
                <w:lastRenderedPageBreak/>
                <w:t>desenvolvimento de uma aplicação completa</w:t>
              </w:r>
            </w:ins>
            <w:del w:date="2018-03-20T10:51:00Z" w:author="aluno" w:id="171">
              <w:r w:rsidRPr="00B665EA" w:rsidDel="00D5644F" w:rsidR="00A36AD4">
                <w:delText>Versionamento de código distribuído entre todos os desenvolvedores.</w:delText>
              </w:r>
              <w:r w:rsidRPr="00B665EA" w:rsidDel="00D5644F" w:rsidR="00A36AD4">
                <w:br/>
              </w:r>
              <w:r w:rsidRPr="00B665EA" w:rsidDel="00D5644F" w:rsidR="00A36AD4">
                <w:br/>
              </w:r>
              <w:r w:rsidDel="00D5644F" w:rsidR="00A36AD4">
                <w:delText>Necessário pelas ferramentas de hospedagem escolhidas</w:delText>
              </w:r>
            </w:del>
          </w:p>
        </w:tc>
      </w:tr>
      <w:tr w:rsidRPr="001D3253" w:rsidR="007B4485" w14:paraId="795C11A4" w14:textId="77777777">
        <w:tc>
          <w:tcPr>
            <w:tcW w:w="2835" w:type="dxa"/>
            <w:shd w:val="clear" w:color="auto" w:fill="auto"/>
            <w:tcMar>
              <w:top w:w="100" w:type="dxa"/>
              <w:left w:w="100" w:type="dxa"/>
              <w:bottom w:w="100" w:type="dxa"/>
              <w:right w:w="100" w:type="dxa"/>
            </w:tcMar>
          </w:tcPr>
          <w:p w:rsidRDefault="00D5644F" w:rsidR="007B4485" w14:paraId="6205BEC6" w14:textId="483E0AA5">
            <w:pPr>
              <w:widowControl w:val="0"/>
              <w:spacing w:before="0"/>
              <w:jc w:val="left"/>
            </w:pPr>
            <w:ins w:date="2018-03-20T10:52:00Z" w:author="aluno" w:id="172">
              <w:r>
                <w:lastRenderedPageBreak/>
                <w:t>Python</w:t>
              </w:r>
            </w:ins>
            <w:del w:date="2018-03-20T10:52:00Z" w:author="aluno" w:id="173">
              <w:r w:rsidDel="00D5644F" w:rsidR="00A36AD4">
                <w:delText>Java</w:delText>
              </w:r>
            </w:del>
          </w:p>
        </w:tc>
        <w:tc>
          <w:tcPr>
            <w:tcW w:w="2835" w:type="dxa"/>
            <w:shd w:val="clear" w:color="auto" w:fill="auto"/>
            <w:tcMar>
              <w:top w:w="100" w:type="dxa"/>
              <w:left w:w="100" w:type="dxa"/>
              <w:bottom w:w="100" w:type="dxa"/>
              <w:right w:w="100" w:type="dxa"/>
            </w:tcMar>
          </w:tcPr>
          <w:p w:rsidRDefault="00A36AD4" w:rsidR="007B4485" w14:paraId="11748FD1" w14:textId="23FC509B">
            <w:pPr>
              <w:widowControl w:val="0"/>
              <w:spacing w:before="0"/>
              <w:jc w:val="left"/>
            </w:pPr>
            <w:del w:date="2018-03-20T10:54:00Z" w:author="aluno" w:id="174">
              <w:r w:rsidDel="00A921EC">
                <w:delText>Servidor</w:delText>
              </w:r>
            </w:del>
            <w:ins w:date="2018-03-20T10:54:00Z" w:author="aluno" w:id="175">
              <w:r w:rsidR="00A921EC">
                <w:t>Sistema</w:t>
              </w:r>
            </w:ins>
          </w:p>
        </w:tc>
        <w:tc>
          <w:tcPr>
            <w:tcW w:w="2835" w:type="dxa"/>
            <w:shd w:val="clear" w:color="auto" w:fill="auto"/>
            <w:tcMar>
              <w:top w:w="100" w:type="dxa"/>
              <w:left w:w="100" w:type="dxa"/>
              <w:bottom w:w="100" w:type="dxa"/>
              <w:right w:w="100" w:type="dxa"/>
            </w:tcMar>
          </w:tcPr>
          <w:p w:rsidRPr="00B665EA" w:rsidRDefault="00A36AD4" w:rsidR="007B4485" w14:paraId="3FBE0F41" w14:textId="65C5F388">
            <w:pPr>
              <w:widowControl w:val="0"/>
              <w:spacing w:before="0"/>
              <w:jc w:val="left"/>
            </w:pPr>
            <w:del w:date="2018-03-20T10:54:00Z" w:author="aluno" w:id="176">
              <w:r w:rsidRPr="00B665EA" w:rsidDel="00D5644F">
                <w:delText>Necessidade de integração com sistemas já existentes. Requisito técnico pedido pelo cliente.</w:delText>
              </w:r>
            </w:del>
            <w:ins w:date="2018-03-20T10:54:00Z" w:author="aluno" w:id="177">
              <w:r w:rsidR="00D5644F">
                <w:t>Linguagem de programação utilizada para programar a logica do negocio</w:t>
              </w:r>
            </w:ins>
          </w:p>
        </w:tc>
      </w:tr>
      <w:tr w:rsidRPr="001D3253" w:rsidR="00A921EC" w14:paraId="23EDE45B" w14:textId="77777777">
        <w:trPr>
          <w:ins w:date="2018-03-20T10:54:00Z" w:author="aluno" w:id="178"/>
        </w:trPr>
        <w:tc>
          <w:tcPr>
            <w:tcW w:w="2835" w:type="dxa"/>
            <w:shd w:val="clear" w:color="auto" w:fill="auto"/>
            <w:tcMar>
              <w:top w:w="100" w:type="dxa"/>
              <w:left w:w="100" w:type="dxa"/>
              <w:bottom w:w="100" w:type="dxa"/>
              <w:right w:w="100" w:type="dxa"/>
            </w:tcMar>
          </w:tcPr>
          <w:p w:rsidRDefault="00A921EC" w:rsidR="00A921EC" w14:paraId="4F54BDCC" w14:textId="62FBB500">
            <w:pPr>
              <w:widowControl w:val="0"/>
              <w:spacing w:before="0"/>
              <w:jc w:val="left"/>
              <w:rPr>
                <w:ins w:date="2018-03-20T10:54:00Z" w:author="aluno" w:id="179"/>
              </w:rPr>
            </w:pPr>
            <w:ins w:date="2018-03-20T10:55:00Z" w:author="aluno" w:id="180">
              <w:r>
                <w:t>Html/CSS/Js</w:t>
              </w:r>
            </w:ins>
          </w:p>
        </w:tc>
        <w:tc>
          <w:tcPr>
            <w:tcW w:w="2835" w:type="dxa"/>
            <w:shd w:val="clear" w:color="auto" w:fill="auto"/>
            <w:tcMar>
              <w:top w:w="100" w:type="dxa"/>
              <w:left w:w="100" w:type="dxa"/>
              <w:bottom w:w="100" w:type="dxa"/>
              <w:right w:w="100" w:type="dxa"/>
            </w:tcMar>
          </w:tcPr>
          <w:p w:rsidDel="00A921EC" w:rsidRDefault="00A921EC" w:rsidR="00A921EC" w14:paraId="0102110E" w14:textId="24E8202C">
            <w:pPr>
              <w:widowControl w:val="0"/>
              <w:spacing w:before="0"/>
              <w:jc w:val="left"/>
              <w:rPr>
                <w:ins w:date="2018-03-20T10:54:00Z" w:author="aluno" w:id="181"/>
              </w:rPr>
            </w:pPr>
            <w:ins w:date="2018-03-20T10:55:00Z" w:author="aluno" w:id="182">
              <w:r>
                <w:t>Interface Web</w:t>
              </w:r>
            </w:ins>
          </w:p>
        </w:tc>
        <w:tc>
          <w:tcPr>
            <w:tcW w:w="2835" w:type="dxa"/>
            <w:shd w:val="clear" w:color="auto" w:fill="auto"/>
            <w:tcMar>
              <w:top w:w="100" w:type="dxa"/>
              <w:left w:w="100" w:type="dxa"/>
              <w:bottom w:w="100" w:type="dxa"/>
              <w:right w:w="100" w:type="dxa"/>
            </w:tcMar>
          </w:tcPr>
          <w:p w:rsidRPr="00B665EA" w:rsidDel="00D5644F" w:rsidRDefault="00A921EC" w:rsidR="00A921EC" w14:paraId="475506AD" w14:textId="26910000">
            <w:pPr>
              <w:widowControl w:val="0"/>
              <w:spacing w:before="0"/>
              <w:jc w:val="left"/>
              <w:rPr>
                <w:ins w:date="2018-03-20T10:54:00Z" w:author="aluno" w:id="183"/>
              </w:rPr>
            </w:pPr>
            <w:ins w:date="2018-03-20T10:55:00Z" w:author="aluno" w:id="184">
              <w:r>
                <w:t>Tecnologia para visualização e administração statica</w:t>
              </w:r>
            </w:ins>
          </w:p>
        </w:tc>
      </w:tr>
      <w:tr w:rsidRPr="001D3253" w:rsidR="007B4485" w14:paraId="7E0B1AC1" w14:textId="77777777">
        <w:tc>
          <w:tcPr>
            <w:tcW w:w="2835" w:type="dxa"/>
            <w:shd w:val="clear" w:color="auto" w:fill="auto"/>
            <w:tcMar>
              <w:top w:w="100" w:type="dxa"/>
              <w:left w:w="100" w:type="dxa"/>
              <w:bottom w:w="100" w:type="dxa"/>
              <w:right w:w="100" w:type="dxa"/>
            </w:tcMar>
          </w:tcPr>
          <w:p w:rsidRDefault="00D5644F" w:rsidR="007B4485" w14:paraId="5C1DC965" w14:textId="72CE5D11">
            <w:pPr>
              <w:widowControl w:val="0"/>
              <w:spacing w:before="0"/>
              <w:jc w:val="left"/>
            </w:pPr>
            <w:ins w:date="2018-03-20T10:52:00Z" w:author="aluno" w:id="185">
              <w:r>
                <w:t>SQLite</w:t>
              </w:r>
            </w:ins>
            <w:ins w:date="2018-03-20T10:53:00Z" w:author="aluno" w:id="186">
              <w:r>
                <w:t>/MySQL</w:t>
              </w:r>
            </w:ins>
            <w:del w:date="2018-03-20T10:52:00Z" w:author="aluno" w:id="187">
              <w:r w:rsidDel="00D5644F" w:rsidR="00A36AD4">
                <w:delText>MySQL</w:delText>
              </w:r>
            </w:del>
          </w:p>
        </w:tc>
        <w:tc>
          <w:tcPr>
            <w:tcW w:w="2835" w:type="dxa"/>
            <w:shd w:val="clear" w:color="auto" w:fill="auto"/>
            <w:tcMar>
              <w:top w:w="100" w:type="dxa"/>
              <w:left w:w="100" w:type="dxa"/>
              <w:bottom w:w="100" w:type="dxa"/>
              <w:right w:w="100" w:type="dxa"/>
            </w:tcMar>
          </w:tcPr>
          <w:p w:rsidRDefault="00D5644F" w:rsidR="007B4485" w14:paraId="7DC41B9A" w14:textId="13A92257">
            <w:pPr>
              <w:widowControl w:val="0"/>
              <w:spacing w:before="0"/>
              <w:jc w:val="left"/>
            </w:pPr>
            <w:ins w:date="2018-03-20T10:53:00Z" w:author="aluno" w:id="188">
              <w:r>
                <w:t>Banco de dados</w:t>
              </w:r>
            </w:ins>
            <w:del w:date="2018-03-20T10:53:00Z" w:author="aluno" w:id="189">
              <w:r w:rsidDel="00D5644F" w:rsidR="00A36AD4">
                <w:delText>Servidor</w:delText>
              </w:r>
            </w:del>
          </w:p>
        </w:tc>
        <w:tc>
          <w:tcPr>
            <w:tcW w:w="2835" w:type="dxa"/>
            <w:shd w:val="clear" w:color="auto" w:fill="auto"/>
            <w:tcMar>
              <w:top w:w="100" w:type="dxa"/>
              <w:left w:w="100" w:type="dxa"/>
              <w:bottom w:w="100" w:type="dxa"/>
              <w:right w:w="100" w:type="dxa"/>
            </w:tcMar>
          </w:tcPr>
          <w:p w:rsidRPr="00B665EA" w:rsidRDefault="00A36AD4" w:rsidR="007B4485" w14:paraId="6763E312" w14:textId="77777777">
            <w:pPr>
              <w:widowControl w:val="0"/>
              <w:spacing w:before="0"/>
              <w:jc w:val="left"/>
            </w:pPr>
            <w:r w:rsidRPr="00B665EA">
              <w:t>SGBD Relacional de licença gratuita.</w:t>
            </w:r>
          </w:p>
        </w:tc>
      </w:tr>
    </w:tbl>
    <w:p w:rsidRPr="00B665EA" w:rsidRDefault="007B4485" w:rsidR="007B4485" w14:paraId="0B0E4990" w14:textId="77777777">
      <w:pPr>
        <w:keepNext/>
        <w:spacing w:before="240"/>
        <w:jc w:val="left"/>
      </w:pPr>
    </w:p>
    <w:p w:rsidRPr="00B665EA" w:rsidRDefault="00A36AD4" w:rsidR="007B4485" w14:paraId="3E28DF12" w14:textId="77777777">
      <w:pPr>
        <w:keepNext/>
        <w:spacing w:before="240"/>
        <w:jc w:val="left"/>
        <w:rPr>
          <w:b/>
          <w:sz w:val="26"/>
          <w:szCs w:val="26"/>
        </w:rPr>
      </w:pPr>
      <w:r w:rsidRPr="00B665EA">
        <w:rPr>
          <w:b/>
          <w:sz w:val="26"/>
          <w:szCs w:val="26"/>
        </w:rPr>
        <w:t>4. Resultados Obtidos</w:t>
      </w:r>
    </w:p>
    <w:p w:rsidRPr="00B665EA" w:rsidRDefault="00A36AD4" w:rsidR="007B4485" w14:paraId="41029380" w14:textId="77777777">
      <w:r w:rsidRPr="00B665EA">
        <w:t>Nessa seção devem estar todos os resultados do que foi feito para o cliente. O que foi de fato implementado, qual a situação atual, links para o software e todo o resto.</w:t>
      </w:r>
    </w:p>
    <w:p w:rsidRPr="00B665EA" w:rsidRDefault="00A36AD4" w:rsidR="007B4485" w14:paraId="1AE166CD" w14:textId="77777777">
      <w:pPr>
        <w:keepNext/>
        <w:spacing w:before="240"/>
        <w:jc w:val="left"/>
        <w:rPr>
          <w:b/>
        </w:rPr>
      </w:pPr>
      <w:r w:rsidRPr="00B665EA">
        <w:rPr>
          <w:b/>
        </w:rPr>
        <w:t>4.1. Comparativo com Soluções</w:t>
      </w:r>
    </w:p>
    <w:p w:rsidRPr="00B665EA" w:rsidRDefault="00A36AD4" w:rsidR="007B4485" w14:paraId="54317D05" w14:textId="77777777">
      <w:r w:rsidRPr="00B665EA">
        <w:t>Apresente aqui aquilo que foi implementado para o cliente e compare com as soluções levantadas na seção 2.</w:t>
      </w:r>
    </w:p>
    <w:p w:rsidRPr="00B665EA" w:rsidRDefault="00A36AD4" w:rsidR="007B4485" w14:paraId="09960BA7" w14:textId="77777777">
      <w:pPr>
        <w:keepNext/>
        <w:spacing w:before="240"/>
        <w:jc w:val="left"/>
        <w:rPr>
          <w:b/>
        </w:rPr>
      </w:pPr>
      <w:r w:rsidRPr="00B665EA">
        <w:rPr>
          <w:b/>
        </w:rPr>
        <w:t>4.2. Protótipo</w:t>
      </w:r>
    </w:p>
    <w:p w:rsidRPr="00B665EA" w:rsidRDefault="00A36AD4" w:rsidR="007B4485" w14:paraId="5C49A92F" w14:textId="77777777">
      <w:pPr>
        <w:keepNext/>
        <w:spacing w:before="240"/>
        <w:jc w:val="left"/>
        <w:rPr>
          <w:b/>
        </w:rPr>
      </w:pPr>
      <w:r w:rsidRPr="00B665EA">
        <w:t>Mostrem o protótipo da solução. Essa apresentação pode ser por telas do sistema, o link para navegação no sistema (se for possível) e diagramas que sejam pertinentes.</w:t>
      </w:r>
    </w:p>
    <w:p w:rsidRPr="00B665EA" w:rsidRDefault="00A36AD4" w:rsidR="007B4485" w14:paraId="10EC4DAA" w14:textId="77777777">
      <w:pPr>
        <w:keepNext/>
        <w:spacing w:before="240"/>
        <w:jc w:val="left"/>
        <w:rPr>
          <w:b/>
        </w:rPr>
      </w:pPr>
      <w:r w:rsidRPr="00B665EA">
        <w:rPr>
          <w:b/>
        </w:rPr>
        <w:t>4.3. Considerações Finais</w:t>
      </w:r>
    </w:p>
    <w:p w:rsidRPr="00B665EA" w:rsidRDefault="00A36AD4" w:rsidR="007B4485" w14:paraId="546C2136" w14:textId="77777777">
      <w:pPr>
        <w:keepNext/>
        <w:spacing w:before="240"/>
        <w:jc w:val="left"/>
      </w:pPr>
      <w:r w:rsidRPr="00B665EA">
        <w:t>Quaisquer outras considerações a respeito do trabalho e pontos para futuras melhorias.</w:t>
      </w:r>
    </w:p>
    <w:p w:rsidRPr="00D5644F" w:rsidRDefault="00A36AD4" w:rsidR="007B4485" w14:paraId="53430622" w14:textId="77777777">
      <w:pPr>
        <w:keepNext/>
        <w:spacing w:before="240"/>
        <w:jc w:val="left"/>
        <w:rPr>
          <w:b/>
          <w:sz w:val="26"/>
          <w:szCs w:val="26"/>
          <w:lang w:val="en-US"/>
          <w:rPrChange w:date="2018-03-20T10:44:00Z" w:author="aluno" w:id="190">
            <w:rPr>
              <w:b/>
              <w:sz w:val="26"/>
              <w:szCs w:val="26"/>
            </w:rPr>
          </w:rPrChange>
        </w:rPr>
      </w:pPr>
      <w:r w:rsidRPr="00D5644F">
        <w:rPr>
          <w:b/>
          <w:sz w:val="26"/>
          <w:szCs w:val="26"/>
          <w:lang w:val="en-US"/>
          <w:rPrChange w:date="2018-03-20T10:44:00Z" w:author="aluno" w:id="191">
            <w:rPr>
              <w:b/>
              <w:sz w:val="26"/>
              <w:szCs w:val="26"/>
            </w:rPr>
          </w:rPrChange>
        </w:rPr>
        <w:t>Referências</w:t>
      </w:r>
    </w:p>
    <w:p w:rsidRPr="00D5644F" w:rsidRDefault="00A36AD4" w:rsidR="007B4485" w14:paraId="4D4F274F" w14:textId="77777777">
      <w:pPr>
        <w:ind w:left="284" w:hanging="284"/>
        <w:rPr>
          <w:lang w:val="en-US"/>
          <w:rPrChange w:date="2018-03-20T10:44:00Z" w:author="aluno" w:id="192">
            <w:rPr/>
          </w:rPrChange>
        </w:rPr>
      </w:pPr>
      <w:r w:rsidRPr="00D5644F">
        <w:rPr>
          <w:lang w:val="en-US"/>
          <w:rPrChange w:date="2018-03-20T10:44:00Z" w:author="aluno" w:id="193">
            <w:rPr/>
          </w:rPrChange>
        </w:rPr>
        <w:t>Boulic, R. and Renault, O. (1991) “3D Hierarchies for Animation”, In: New Trends in Animation and Visualization, Edited by Nadia Magnenat-Thalmann and Daniel Thalmann, John Wiley &amp; Sons ltd., England.</w:t>
      </w:r>
    </w:p>
    <w:p w:rsidRPr="00D5644F" w:rsidRDefault="00A36AD4" w:rsidR="007B4485" w14:paraId="70A3DD2F" w14:textId="77777777">
      <w:pPr>
        <w:ind w:left="284" w:hanging="284"/>
        <w:rPr>
          <w:lang w:val="en-US"/>
          <w:rPrChange w:date="2018-03-20T10:44:00Z" w:author="aluno" w:id="194">
            <w:rPr/>
          </w:rPrChange>
        </w:rPr>
      </w:pPr>
      <w:r w:rsidRPr="00D5644F">
        <w:rPr>
          <w:lang w:val="en-US"/>
          <w:rPrChange w:date="2018-03-20T10:44:00Z" w:author="aluno" w:id="195">
            <w:rPr/>
          </w:rPrChange>
        </w:rPr>
        <w:t xml:space="preserve">Dyer, S., Martin, J. and Zulauf, J. (1995) “Motion Capture White Paper”, </w:t>
      </w:r>
      <w:r w:rsidR="006D335A">
        <w:fldChar w:fldCharType="begin"/>
      </w:r>
      <w:r w:rsidRPr="00D5644F" w:rsidR="006D335A">
        <w:rPr>
          <w:lang w:val="en-US"/>
          <w:rPrChange w:date="2018-03-20T10:44:00Z" w:author="aluno" w:id="196">
            <w:rPr/>
          </w:rPrChange>
        </w:rPr>
        <w:instrText xml:space="preserve"> HYPERLINK "http://reality.sgi.com/employees/jam_sb/mocap/MoCapWP_v2.0.html" \h </w:instrText>
      </w:r>
      <w:r w:rsidR="006D335A">
        <w:fldChar w:fldCharType="separate"/>
      </w:r>
      <w:r w:rsidRPr="00D5644F">
        <w:rPr>
          <w:lang w:val="en-US"/>
          <w:rPrChange w:date="2018-03-20T10:44:00Z" w:author="aluno" w:id="197">
            <w:rPr/>
          </w:rPrChange>
        </w:rPr>
        <w:t>http://reality.sgi.com/employees/jam_sb/mocap/MoCapWP_v2.0.html</w:t>
      </w:r>
      <w:r w:rsidR="006D335A">
        <w:fldChar w:fldCharType="end"/>
      </w:r>
      <w:r w:rsidRPr="00D5644F">
        <w:rPr>
          <w:lang w:val="en-US"/>
          <w:rPrChange w:date="2018-03-20T10:44:00Z" w:author="aluno" w:id="198">
            <w:rPr/>
          </w:rPrChange>
        </w:rPr>
        <w:t>, December.</w:t>
      </w:r>
    </w:p>
    <w:p w:rsidRPr="00D5644F" w:rsidRDefault="00A36AD4" w:rsidR="007B4485" w14:paraId="59694BF5" w14:textId="77777777">
      <w:pPr>
        <w:ind w:left="284" w:hanging="284"/>
        <w:rPr>
          <w:lang w:val="en-US"/>
          <w:rPrChange w:date="2018-03-20T10:44:00Z" w:author="aluno" w:id="199">
            <w:rPr/>
          </w:rPrChange>
        </w:rPr>
      </w:pPr>
      <w:r w:rsidRPr="00D5644F">
        <w:rPr>
          <w:lang w:val="en-US"/>
          <w:rPrChange w:date="2018-03-20T10:44:00Z" w:author="aluno" w:id="200">
            <w:rPr/>
          </w:rPrChange>
        </w:rPr>
        <w:t>Holton, M. and Alexander, S. (1995) “Soft Cellular Modeling: A Technique for the Simulation of Non-rigid Materials”, Computer Graphics: Developments in Virtual Environments, R. A. Earnshaw and J. A. Vince, England, Academic Press Ltd., p. 449-460.</w:t>
      </w:r>
    </w:p>
    <w:p w:rsidRPr="00D5644F" w:rsidRDefault="00A36AD4" w:rsidR="007B4485" w14:paraId="3793E7D2" w14:textId="77777777">
      <w:pPr>
        <w:ind w:left="284" w:hanging="284"/>
        <w:rPr>
          <w:lang w:val="en-US"/>
          <w:rPrChange w:date="2018-03-20T10:44:00Z" w:author="aluno" w:id="201">
            <w:rPr/>
          </w:rPrChange>
        </w:rPr>
      </w:pPr>
      <w:r w:rsidRPr="00D5644F">
        <w:rPr>
          <w:lang w:val="en-US"/>
          <w:rPrChange w:date="2018-03-20T10:44:00Z" w:author="aluno" w:id="202">
            <w:rPr/>
          </w:rPrChange>
        </w:rPr>
        <w:t>Knuth, D. E. (1984), The TeXbook, Addison Wesley, 15</w:t>
      </w:r>
      <w:r w:rsidRPr="00D5644F">
        <w:rPr>
          <w:vertAlign w:val="superscript"/>
          <w:lang w:val="en-US"/>
          <w:rPrChange w:date="2018-03-20T10:44:00Z" w:author="aluno" w:id="203">
            <w:rPr>
              <w:vertAlign w:val="superscript"/>
            </w:rPr>
          </w:rPrChange>
        </w:rPr>
        <w:t>th</w:t>
      </w:r>
      <w:r w:rsidRPr="00D5644F">
        <w:rPr>
          <w:lang w:val="en-US"/>
          <w:rPrChange w:date="2018-03-20T10:44:00Z" w:author="aluno" w:id="204">
            <w:rPr/>
          </w:rPrChange>
        </w:rPr>
        <w:t xml:space="preserve"> edition. </w:t>
      </w:r>
    </w:p>
    <w:p w:rsidRDefault="00A36AD4" w:rsidR="007B4485" w14:paraId="403139C2" w14:textId="77777777">
      <w:pPr>
        <w:ind w:left="284" w:hanging="284"/>
      </w:pPr>
      <w:r w:rsidRPr="00D5644F">
        <w:rPr>
          <w:lang w:val="en-US"/>
          <w:rPrChange w:date="2018-03-20T10:44:00Z" w:author="aluno" w:id="205">
            <w:rPr/>
          </w:rPrChange>
        </w:rPr>
        <w:lastRenderedPageBreak/>
        <w:t xml:space="preserve">Smith, A. and Jones, B. (1999). On the complexity of computing. In </w:t>
      </w:r>
      <w:r w:rsidRPr="00D5644F">
        <w:rPr>
          <w:i/>
          <w:lang w:val="en-US"/>
          <w:rPrChange w:date="2018-03-20T10:44:00Z" w:author="aluno" w:id="206">
            <w:rPr>
              <w:i/>
            </w:rPr>
          </w:rPrChange>
        </w:rPr>
        <w:t>Advances in Computer Science</w:t>
      </w:r>
      <w:r w:rsidRPr="00D5644F">
        <w:rPr>
          <w:lang w:val="en-US"/>
          <w:rPrChange w:date="2018-03-20T10:44:00Z" w:author="aluno" w:id="207">
            <w:rPr/>
          </w:rPrChange>
        </w:rPr>
        <w:t xml:space="preserve">, pages 555–566. </w:t>
      </w:r>
      <w:r>
        <w:t>Publishing Press.</w:t>
      </w:r>
    </w:p>
    <w:p w:rsidRPr="002F255C" w:rsidRDefault="002F255C" w:rsidR="002F255C" w:rsidP="002F255C" w14:paraId="3B81927B" w14:textId="77777777"/>
    <w:p w:rsidRDefault="007B4485" w:rsidR="007B4485" w14:paraId="74DD4BB4" w14:textId="77777777">
      <w:pPr>
        <w:ind w:left="284" w:hanging="284"/>
      </w:pPr>
    </w:p>
    <w:sectPr w:rsidR="007B4485">
      <w:type w:val="continuous"/>
      <w:pgSz w:w="11907" w:h="16840"/>
      <w:pgMar w:gutter="0" w:bottom="1418" w:left="1701" w:footer="964" w:top="1985" w:right="1701" w:header="96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date="2018-03-13T11:27:00Z" w:author="vanderson.gomes@salas.aulas" w:id="0">
    <w:p w14:paraId="00000002" w14:textId="00000004">
      <w:pPr>
        <w:pStyle w:val="CommentText"/>
      </w:pPr>
      <w:r>
        <w:rPr>
          <w:rStyle w:val="CommentReference"/>
        </w:rPr>
        <w:annotationRef/>
      </w:r>
      <w:r>
        <w:t>O problema deve ser detalhado mostrando realmente que terá um problema a solucionar.</w:t>
      </w:r>
    </w:p>
    <w:p w14:paraId="00000005" w14:textId="00000006">
      <w:pPr>
        <w:pStyle w:val="CommentText"/>
      </w:pPr>
      <w:r>
        <w:t>Outro ponto importante é a formatação, mantenha a formatação do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5"/>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2738F" w16cid:durableId="1E520990"/>
  <w16cid:commentId w16cid:paraId="32E8546D" w16cid:durableId="1E520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BC6D3" w14:textId="77777777" w:rsidR="00236F97" w:rsidRDefault="00236F97">
      <w:pPr>
        <w:spacing w:before="0"/>
      </w:pPr>
      <w:r>
        <w:separator/>
      </w:r>
    </w:p>
  </w:endnote>
  <w:endnote w:type="continuationSeparator" w:id="0">
    <w:p w14:paraId="2124F031" w14:textId="77777777" w:rsidR="00236F97" w:rsidRDefault="00236F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E4BC" w14:textId="77777777" w:rsidR="007B4485" w:rsidRPr="00D5644F" w:rsidRDefault="00A36AD4">
    <w:pPr>
      <w:jc w:val="left"/>
      <w:rPr>
        <w:lang w:val="en-US"/>
        <w:rPrChange w:id="2" w:author="aluno" w:date="2018-03-20T10:44:00Z">
          <w:rPr/>
        </w:rPrChange>
      </w:rPr>
    </w:pPr>
    <w:r w:rsidRPr="00D5644F">
      <w:rPr>
        <w:lang w:val="en-US"/>
        <w:rPrChange w:id="3" w:author="aluno" w:date="2018-03-20T10:44:00Z">
          <w:rPr/>
        </w:rPrChange>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531D" w14:textId="77777777" w:rsidR="007B4485" w:rsidRPr="00D5644F" w:rsidRDefault="00A36AD4">
    <w:pPr>
      <w:rPr>
        <w:lang w:val="en-US"/>
        <w:rPrChange w:id="4" w:author="aluno" w:date="2018-03-20T10:44:00Z">
          <w:rPr/>
        </w:rPrChange>
      </w:rPr>
    </w:pPr>
    <w:r w:rsidRPr="00D5644F">
      <w:rPr>
        <w:lang w:val="en-US"/>
        <w:rPrChange w:id="5" w:author="aluno" w:date="2018-03-20T10:44:00Z">
          <w:rPr/>
        </w:rPrChange>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AF36" w14:textId="77777777" w:rsidR="00236F97" w:rsidRDefault="00236F97">
      <w:pPr>
        <w:spacing w:before="0"/>
      </w:pPr>
      <w:r>
        <w:separator/>
      </w:r>
    </w:p>
  </w:footnote>
  <w:footnote w:type="continuationSeparator" w:id="0">
    <w:p w14:paraId="3AB71A55" w14:textId="77777777" w:rsidR="00236F97" w:rsidRDefault="00236F9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6968" w14:textId="77777777" w:rsidR="007B4485" w:rsidRDefault="00A36AD4">
    <w:r>
      <w:fldChar w:fldCharType="begin"/>
    </w:r>
    <w:r>
      <w:instrText>PAGE</w:instrText>
    </w:r>
    <w:r>
      <w:fldChar w:fldCharType="end"/>
    </w:r>
  </w:p>
  <w:p w14:paraId="1BBB79F3" w14:textId="77777777" w:rsidR="007B4485" w:rsidRPr="00B665EA" w:rsidRDefault="00A36AD4">
    <w:pPr>
      <w:jc w:val="right"/>
    </w:pPr>
    <w:r w:rsidRPr="00B665EA">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6E06" w14:textId="77777777" w:rsidR="007B4485" w:rsidRDefault="007B4485"/>
  <w:p w14:paraId="4C08B9B1" w14:textId="77777777" w:rsidR="007B4485" w:rsidRDefault="007B448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A63A6"/>
    <w:multiLevelType w:val="multilevel"/>
    <w:tmpl w:val="5434A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86598"/>
    <w:multiLevelType w:val="multilevel"/>
    <w:tmpl w:val="AC4A068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el Coelho">
    <w15:presenceInfo w15:providerId="Windows Live" w15:userId="911e97b94dcccbc9"/>
  </w15:person>
  <w15:person w15:author="aluno">
    <w15:presenceInfo w15:providerId="AD" w15:userId="S-1-5-21-2276270782-3425460420-2294784772-1320"/>
  </w15:person>
  <w15:person w15:author="vanderson.gomes@salas.aulas">
    <w15:presenceInfo w15:providerId="AD" w15:userId="S-1-5-21-2276270782-3425460420-2294784772-2968"/>
  </w15:person>
  <w15:person w15:author="Toni Vicente">
    <w15:presenceInfo w15:providerId="Windows Live" w15:userId="cc492627f926f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85"/>
    <w:rsid w:val="000B442E"/>
    <w:rsid w:val="00125E25"/>
    <w:rsid w:val="00196684"/>
    <w:rsid w:val="001C65F9"/>
    <w:rsid w:val="001D3253"/>
    <w:rsid w:val="00236F97"/>
    <w:rsid w:val="00273830"/>
    <w:rsid w:val="002F255C"/>
    <w:rsid w:val="0038722A"/>
    <w:rsid w:val="003E4979"/>
    <w:rsid w:val="004318D9"/>
    <w:rsid w:val="00442642"/>
    <w:rsid w:val="0045167A"/>
    <w:rsid w:val="00473BD7"/>
    <w:rsid w:val="005168C3"/>
    <w:rsid w:val="005D10BD"/>
    <w:rsid w:val="006D0522"/>
    <w:rsid w:val="006D335A"/>
    <w:rsid w:val="006E2ECC"/>
    <w:rsid w:val="00783513"/>
    <w:rsid w:val="007A0870"/>
    <w:rsid w:val="007B4485"/>
    <w:rsid w:val="0088152E"/>
    <w:rsid w:val="009379B7"/>
    <w:rsid w:val="00A36AD4"/>
    <w:rsid w:val="00A6753A"/>
    <w:rsid w:val="00A921EC"/>
    <w:rsid w:val="00AD43A4"/>
    <w:rsid w:val="00B665EA"/>
    <w:rsid w:val="00B67200"/>
    <w:rsid w:val="00C30DD5"/>
    <w:rsid w:val="00C76062"/>
    <w:rsid w:val="00C92FFB"/>
    <w:rsid w:val="00D5644F"/>
    <w:rsid w:val="00D824A3"/>
    <w:rsid w:val="00E7466F"/>
    <w:rsid w:val="00F72238"/>
    <w:rsid w:val="00F745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B0ED"/>
  <w15:docId w15:val="{33D086E4-75D2-4CCD-B214-6798512A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hAnsi="Times" w:cs="Times" w:eastAsia="Times" w:ascii="Times"/>
        <w:color w:val="000000"/>
        <w:sz w:val="24"/>
        <w:szCs w:val="24"/>
        <w:lang w:bidi="ar-SA" w:val="en-US" w:eastAsia="pt-BR"/>
      </w:rPr>
    </w:rPrDefault>
    <w:pPrDefault>
      <w:pPr>
        <w:pBdr>
          <w:top w:val="nil"/>
          <w:left w:val="nil"/>
          <w:bottom w:val="nil"/>
          <w:right w:val="nil"/>
          <w:between w:val="nil"/>
        </w:pBdr>
        <w:tabs>
          <w:tab w:val="left" w:pos="720"/>
        </w:tabs>
        <w:spacing w:before="120"/>
        <w:jc w:val="both"/>
      </w:pPr>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Normal" w:type="paragraph">
    <w:name w:val="Normal"/>
    <w:rPr>
      <w:noProof/>
      <w:lang w:val="pt-BR"/>
    </w:rPr>
  </w:style>
  <w:style w:styleId="Ttulo1" w:type="paragraph">
    <w:name w:val="heading 1"/>
    <w:basedOn w:val="Normal"/>
    <w:next w:val="Normal"/>
    <w:pPr>
      <w:keepNext/>
      <w:keepLines/>
      <w:spacing w:before="480" w:after="120"/>
      <w:outlineLvl w:val="0"/>
    </w:pPr>
    <w:rPr>
      <w:b/>
      <w:sz w:val="48"/>
      <w:szCs w:val="48"/>
    </w:rPr>
  </w:style>
  <w:style w:styleId="Ttulo2" w:type="paragraph">
    <w:name w:val="heading 2"/>
    <w:basedOn w:val="Normal"/>
    <w:next w:val="Normal"/>
    <w:pPr>
      <w:keepNext/>
      <w:keepLines/>
      <w:spacing w:before="360" w:after="80"/>
      <w:outlineLvl w:val="1"/>
    </w:pPr>
    <w:rPr>
      <w:b/>
      <w:sz w:val="36"/>
      <w:szCs w:val="36"/>
    </w:rPr>
  </w:style>
  <w:style w:styleId="Ttulo3" w:type="paragraph">
    <w:name w:val="heading 3"/>
    <w:basedOn w:val="Normal"/>
    <w:next w:val="Normal"/>
    <w:pPr>
      <w:keepNext/>
      <w:keepLines/>
      <w:spacing w:before="280" w:after="80"/>
      <w:outlineLvl w:val="2"/>
    </w:pPr>
    <w:rPr>
      <w:b/>
      <w:sz w:val="28"/>
      <w:szCs w:val="28"/>
    </w:rPr>
  </w:style>
  <w:style w:styleId="Ttulo4" w:type="paragraph">
    <w:name w:val="heading 4"/>
    <w:basedOn w:val="Normal"/>
    <w:next w:val="Normal"/>
    <w:pPr>
      <w:keepNext/>
      <w:keepLines/>
      <w:spacing w:before="240" w:after="40"/>
      <w:outlineLvl w:val="3"/>
    </w:pPr>
    <w:rPr>
      <w:b/>
    </w:rPr>
  </w:style>
  <w:style w:styleId="Ttulo5" w:type="paragraph">
    <w:name w:val="heading 5"/>
    <w:basedOn w:val="Normal"/>
    <w:next w:val="Normal"/>
    <w:pPr>
      <w:keepNext/>
      <w:keepLines/>
      <w:spacing w:before="220" w:after="40"/>
      <w:outlineLvl w:val="4"/>
    </w:pPr>
    <w:rPr>
      <w:b/>
      <w:sz w:val="22"/>
      <w:szCs w:val="22"/>
    </w:rPr>
  </w:style>
  <w:style w:styleId="Ttulo6" w:type="paragraph">
    <w:name w:val="heading 6"/>
    <w:basedOn w:val="Normal"/>
    <w:next w:val="Normal"/>
    <w:pPr>
      <w:keepNext/>
      <w:keepLines/>
      <w:spacing w:before="200" w:after="40"/>
      <w:outlineLvl w:val="5"/>
    </w:pPr>
    <w:rPr>
      <w:b/>
      <w:sz w:val="20"/>
      <w:szCs w:val="20"/>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w="0" w:type="dxa"/>
      <w:tblCellMar>
        <w:top w:w="0" w:type="dxa"/>
        <w:left w:w="108" w:type="dxa"/>
        <w:bottom w:w="0" w:type="dxa"/>
        <w:right w:w="108" w:type="dxa"/>
      </w:tblCellMar>
    </w:tblPr>
  </w:style>
  <w:style w:default="1" w:styleId="Semlista" w:type="numbering">
    <w:name w:val="No List"/>
    <w:uiPriority w:val="99"/>
    <w:semiHidden/>
    <w:unhideWhenUsed/>
  </w:style>
  <w:style w:styleId="TableNormal" w:customStyle="1" w:type="table">
    <w:name w:val="Table Normal"/>
    <w:tblPr>
      <w:tblCellMar>
        <w:top w:w="0" w:type="dxa"/>
        <w:left w:w="0" w:type="dxa"/>
        <w:bottom w:w="0" w:type="dxa"/>
        <w:right w:w="0" w:type="dxa"/>
      </w:tblCellMar>
    </w:tblPr>
  </w:style>
  <w:style w:styleId="Ttulo" w:type="paragraph">
    <w:name w:val="Title"/>
    <w:basedOn w:val="Normal"/>
    <w:next w:val="Normal"/>
    <w:pPr>
      <w:keepNext/>
      <w:keepLines/>
      <w:spacing w:before="480" w:after="120"/>
    </w:pPr>
    <w:rPr>
      <w:b/>
      <w:sz w:val="72"/>
      <w:szCs w:val="72"/>
    </w:rPr>
  </w:style>
  <w:style w:styleId="Subttulo" w:type="paragraph">
    <w:name w:val="Subtitle"/>
    <w:basedOn w:val="Normal"/>
    <w:next w:val="Normal"/>
    <w:pPr>
      <w:keepNext/>
      <w:keepLines/>
      <w:spacing w:before="360" w:after="80"/>
    </w:pPr>
    <w:rPr>
      <w:rFonts w:hAnsi="Georgia" w:cs="Georgia" w:eastAsia="Georgia" w:ascii="Georgia"/>
      <w:i/>
      <w:color w:val="666666"/>
      <w:sz w:val="48"/>
      <w:szCs w:val="48"/>
    </w:rPr>
  </w:style>
  <w:style w:styleId="a" w:customStyle="1" w:type="table">
    <w:basedOn w:val="TableNormal"/>
    <w:tblPr>
      <w:tblStyleRowBandSize w:val="1"/>
      <w:tblStyleColBandSize w:val="1"/>
      <w:tblCellMar>
        <w:top w:w="100" w:type="dxa"/>
        <w:left w:w="100" w:type="dxa"/>
        <w:bottom w:w="100" w:type="dxa"/>
        <w:right w:w="100" w:type="dxa"/>
      </w:tblCellMar>
    </w:tblPr>
  </w:style>
  <w:style w:styleId="PargrafodaLista" w:type="paragraph">
    <w:name w:val="List Paragraph"/>
    <w:basedOn w:val="Normal"/>
    <w:uiPriority w:val="34"/>
    <w:qFormat/>
    <w:rsid w:val="00B665EA"/>
    <w:pPr>
      <w:ind w:left="720"/>
      <w:contextualSpacing/>
    </w:pPr>
  </w:style>
  <w:style w:styleId="Refdecomentrio" w:type="character">
    <w:name w:val="annotation reference"/>
    <w:basedOn w:val="Fontepargpadro"/>
    <w:uiPriority w:val="99"/>
    <w:semiHidden/>
    <w:unhideWhenUsed/>
    <w:rsid w:val="001D3253"/>
    <w:rPr>
      <w:sz w:val="16"/>
      <w:szCs w:val="16"/>
    </w:rPr>
  </w:style>
  <w:style w:styleId="Textodecomentrio" w:type="paragraph">
    <w:name w:val="annotation text"/>
    <w:basedOn w:val="Normal"/>
    <w:link w:val="TextodecomentrioChar"/>
    <w:uiPriority w:val="99"/>
    <w:semiHidden/>
    <w:unhideWhenUsed/>
    <w:rsid w:val="001D3253"/>
    <w:rPr>
      <w:sz w:val="20"/>
      <w:szCs w:val="20"/>
    </w:rPr>
  </w:style>
  <w:style w:styleId="TextodecomentrioChar" w:customStyle="1" w:type="character">
    <w:name w:val="Texto de comentário Char"/>
    <w:basedOn w:val="Fontepargpadro"/>
    <w:link w:val="Textodecomentrio"/>
    <w:uiPriority w:val="99"/>
    <w:semiHidden/>
    <w:rsid w:val="001D3253"/>
    <w:rPr>
      <w:sz w:val="20"/>
      <w:szCs w:val="20"/>
    </w:rPr>
  </w:style>
  <w:style w:styleId="Assuntodocomentrio" w:type="paragraph">
    <w:name w:val="annotation subject"/>
    <w:basedOn w:val="Textodecomentrio"/>
    <w:next w:val="Textodecomentrio"/>
    <w:link w:val="AssuntodocomentrioChar"/>
    <w:uiPriority w:val="99"/>
    <w:semiHidden/>
    <w:unhideWhenUsed/>
    <w:rsid w:val="001D3253"/>
    <w:rPr>
      <w:b/>
      <w:bCs/>
    </w:rPr>
  </w:style>
  <w:style w:styleId="AssuntodocomentrioChar" w:customStyle="1" w:type="character">
    <w:name w:val="Assunto do comentário Char"/>
    <w:basedOn w:val="TextodecomentrioChar"/>
    <w:link w:val="Assuntodocomentrio"/>
    <w:uiPriority w:val="99"/>
    <w:semiHidden/>
    <w:rsid w:val="001D3253"/>
    <w:rPr>
      <w:b/>
      <w:bCs/>
      <w:sz w:val="20"/>
      <w:szCs w:val="20"/>
    </w:rPr>
  </w:style>
  <w:style w:styleId="Textodebalo" w:type="paragraph">
    <w:name w:val="Balloon Text"/>
    <w:basedOn w:val="Normal"/>
    <w:link w:val="TextodebaloChar"/>
    <w:uiPriority w:val="99"/>
    <w:semiHidden/>
    <w:unhideWhenUsed/>
    <w:rsid w:val="001D3253"/>
    <w:pPr>
      <w:spacing w:before="0"/>
    </w:pPr>
    <w:rPr>
      <w:rFonts w:hAnsi="Segoe UI" w:cs="Segoe UI" w:ascii="Segoe UI"/>
      <w:sz w:val="18"/>
      <w:szCs w:val="18"/>
    </w:rPr>
  </w:style>
  <w:style w:styleId="TextodebaloChar" w:customStyle="1" w:type="character">
    <w:name w:val="Texto de balão Char"/>
    <w:basedOn w:val="Fontepargpadro"/>
    <w:link w:val="Textodebalo"/>
    <w:uiPriority w:val="99"/>
    <w:semiHidden/>
    <w:rsid w:val="001D3253"/>
    <w:rPr>
      <w:rFonts w:hAnsi="Segoe UI" w:cs="Segoe UI" w:ascii="Segoe UI"/>
      <w:sz w:val="18"/>
      <w:szCs w:val="1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1507</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aluno</cp:lastModifiedBy>
  <cp:revision>2</cp:revision>
  <dcterms:created xsi:type="dcterms:W3CDTF">2018-04-03T14:30:00Z</dcterms:created>
  <dcterms:modified xsi:type="dcterms:W3CDTF">2018-04-03T14:30:00Z</dcterms:modified>
</cp:coreProperties>
</file>